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F42" w:rsidRDefault="00521A7E">
      <w:pPr>
        <w:pStyle w:val="Heading21"/>
        <w:keepNext/>
        <w:keepLines/>
        <w:shd w:val="clear" w:color="auto" w:fill="auto"/>
        <w:spacing w:before="0" w:line="240" w:lineRule="auto"/>
        <w:ind w:right="48"/>
        <w:rPr>
          <w:rStyle w:val="Heading22"/>
          <w:rFonts w:asciiTheme="minorHAnsi" w:hAnsiTheme="minorHAnsi" w:cstheme="minorHAnsi"/>
          <w:color w:val="000000" w:themeColor="text1"/>
          <w:sz w:val="24"/>
          <w:szCs w:val="24"/>
          <w:lang w:val="en-SG"/>
        </w:rPr>
      </w:pPr>
      <w:bookmarkStart w:id="0" w:name="bookmark1"/>
      <w:r>
        <w:rPr>
          <w:rStyle w:val="Heading22"/>
          <w:rFonts w:asciiTheme="minorHAnsi" w:hAnsiTheme="minorHAnsi" w:cstheme="minorHAnsi"/>
          <w:color w:val="000000" w:themeColor="text1"/>
          <w:sz w:val="24"/>
          <w:szCs w:val="24"/>
        </w:rPr>
        <w:t>PROJECT BRIE</w:t>
      </w:r>
      <w:r>
        <w:rPr>
          <w:rStyle w:val="Heading22"/>
          <w:rFonts w:asciiTheme="minorHAnsi" w:hAnsiTheme="minorHAnsi" w:cstheme="minorHAnsi"/>
          <w:color w:val="000000" w:themeColor="text1"/>
          <w:sz w:val="24"/>
          <w:szCs w:val="24"/>
          <w:lang w:val="en-SG"/>
        </w:rPr>
        <w:t>F (WIA2005 - Algorithm Analysis and Design)</w:t>
      </w:r>
    </w:p>
    <w:p w:rsidR="00DA6F42" w:rsidRDefault="00521A7E">
      <w:pPr>
        <w:pStyle w:val="Heading21"/>
        <w:keepNext/>
        <w:keepLines/>
        <w:shd w:val="clear" w:color="auto" w:fill="auto"/>
        <w:tabs>
          <w:tab w:val="left" w:pos="3828"/>
        </w:tabs>
        <w:spacing w:before="0" w:line="240" w:lineRule="auto"/>
        <w:ind w:left="3686" w:right="48" w:hanging="3686"/>
        <w:rPr>
          <w:ins w:id="1" w:author="AISHAH BINTI ABU BAKAR" w:date="2019-12-16T09:41:00Z"/>
          <w:rFonts w:asciiTheme="minorHAnsi" w:hAnsiTheme="minorHAnsi" w:cstheme="minorHAnsi"/>
          <w:b w:val="0"/>
          <w:color w:val="000000" w:themeColor="text1"/>
          <w:sz w:val="24"/>
          <w:szCs w:val="24"/>
          <w:lang w:val="en-SG"/>
        </w:rPr>
      </w:pPr>
      <w:r>
        <w:rPr>
          <w:rFonts w:asciiTheme="minorHAnsi" w:hAnsiTheme="minorHAnsi" w:cstheme="minorHAnsi"/>
          <w:color w:val="000000" w:themeColor="text1"/>
          <w:sz w:val="24"/>
          <w:szCs w:val="24"/>
        </w:rPr>
        <w:t>University/</w:t>
      </w:r>
      <w:proofErr w:type="spellStart"/>
      <w:r>
        <w:rPr>
          <w:rFonts w:asciiTheme="minorHAnsi" w:hAnsiTheme="minorHAnsi" w:cstheme="minorHAnsi"/>
          <w:color w:val="000000" w:themeColor="text1"/>
          <w:sz w:val="24"/>
          <w:szCs w:val="24"/>
        </w:rPr>
        <w:t>Programme</w:t>
      </w:r>
      <w:proofErr w:type="spellEnd"/>
      <w:r>
        <w:rPr>
          <w:rFonts w:asciiTheme="minorHAnsi" w:hAnsiTheme="minorHAnsi" w:cstheme="minorHAnsi"/>
          <w:color w:val="000000" w:themeColor="text1"/>
          <w:sz w:val="24"/>
          <w:szCs w:val="24"/>
        </w:rPr>
        <w:t xml:space="preserve">/Course: </w:t>
      </w:r>
      <w:r>
        <w:rPr>
          <w:rFonts w:asciiTheme="minorHAnsi" w:hAnsiTheme="minorHAnsi" w:cstheme="minorHAnsi"/>
          <w:color w:val="000000" w:themeColor="text1"/>
          <w:sz w:val="24"/>
          <w:szCs w:val="24"/>
        </w:rPr>
        <w:tab/>
      </w:r>
      <w:r>
        <w:rPr>
          <w:rFonts w:asciiTheme="minorHAnsi" w:hAnsiTheme="minorHAnsi" w:cstheme="minorHAnsi"/>
          <w:b w:val="0"/>
          <w:color w:val="000000" w:themeColor="text1"/>
          <w:sz w:val="24"/>
          <w:szCs w:val="24"/>
        </w:rPr>
        <w:t>University of Malaya/</w:t>
      </w:r>
      <w:r>
        <w:rPr>
          <w:rFonts w:asciiTheme="minorHAnsi" w:hAnsiTheme="minorHAnsi" w:cstheme="minorHAnsi"/>
          <w:b w:val="0"/>
          <w:color w:val="000000" w:themeColor="text1"/>
          <w:sz w:val="24"/>
          <w:szCs w:val="24"/>
          <w:lang w:val="en-SG"/>
        </w:rPr>
        <w:t>Bachelor of Computer Science/Algorithm Analysis and Design</w:t>
      </w:r>
    </w:p>
    <w:p w:rsidR="00DA6F42" w:rsidRDefault="00521A7E">
      <w:pPr>
        <w:pStyle w:val="Heading21"/>
        <w:keepNext/>
        <w:keepLines/>
        <w:shd w:val="clear" w:color="auto" w:fill="auto"/>
        <w:spacing w:before="0" w:line="240" w:lineRule="auto"/>
        <w:ind w:left="3686" w:right="48" w:hanging="3686"/>
        <w:rPr>
          <w:rFonts w:asciiTheme="minorHAnsi" w:hAnsiTheme="minorHAnsi" w:cstheme="minorHAnsi"/>
          <w:b w:val="0"/>
          <w:color w:val="000000" w:themeColor="text1"/>
          <w:sz w:val="24"/>
          <w:szCs w:val="24"/>
          <w:lang w:val="en-SG"/>
        </w:rPr>
      </w:pPr>
      <w:r>
        <w:rPr>
          <w:rFonts w:asciiTheme="minorHAnsi" w:hAnsiTheme="minorHAnsi" w:cstheme="minorHAnsi"/>
          <w:color w:val="000000" w:themeColor="text1"/>
          <w:sz w:val="24"/>
          <w:szCs w:val="24"/>
        </w:rPr>
        <w:t xml:space="preserve">Year: </w:t>
      </w:r>
      <w:r>
        <w:rPr>
          <w:rFonts w:asciiTheme="minorHAnsi" w:hAnsiTheme="minorHAnsi" w:cstheme="minorHAnsi"/>
          <w:color w:val="000000" w:themeColor="text1"/>
          <w:sz w:val="24"/>
          <w:szCs w:val="24"/>
          <w:lang w:val="en-SG"/>
        </w:rPr>
        <w:t>2</w:t>
      </w:r>
      <w:r>
        <w:rPr>
          <w:rFonts w:asciiTheme="minorHAnsi" w:hAnsiTheme="minorHAnsi" w:cstheme="minorHAnsi"/>
          <w:color w:val="000000" w:themeColor="text1"/>
          <w:sz w:val="24"/>
          <w:szCs w:val="24"/>
          <w:vertAlign w:val="superscript"/>
          <w:lang w:val="en-SG"/>
        </w:rPr>
        <w:t>nd</w:t>
      </w:r>
      <w:r>
        <w:rPr>
          <w:rFonts w:asciiTheme="minorHAnsi" w:hAnsiTheme="minorHAnsi" w:cstheme="minorHAnsi"/>
          <w:color w:val="000000" w:themeColor="text1"/>
          <w:sz w:val="24"/>
          <w:szCs w:val="24"/>
          <w:lang w:val="en-SG"/>
        </w:rPr>
        <w:t xml:space="preserve"> </w:t>
      </w:r>
      <w:r>
        <w:rPr>
          <w:rFonts w:asciiTheme="minorHAnsi" w:hAnsiTheme="minorHAnsi" w:cstheme="minorHAnsi"/>
          <w:b w:val="0"/>
          <w:color w:val="000000" w:themeColor="text1"/>
          <w:sz w:val="24"/>
          <w:szCs w:val="24"/>
        </w:rPr>
        <w:t>year</w:t>
      </w:r>
      <w:r>
        <w:rPr>
          <w:rFonts w:asciiTheme="minorHAnsi" w:hAnsiTheme="minorHAnsi" w:cstheme="minorHAnsi"/>
          <w:b w:val="0"/>
          <w:color w:val="000000" w:themeColor="text1"/>
          <w:sz w:val="24"/>
          <w:szCs w:val="24"/>
          <w:lang w:val="en-SG"/>
        </w:rPr>
        <w:t xml:space="preserve"> / 4</w:t>
      </w:r>
      <w:r>
        <w:rPr>
          <w:rFonts w:asciiTheme="minorHAnsi" w:hAnsiTheme="minorHAnsi" w:cstheme="minorHAnsi"/>
          <w:b w:val="0"/>
          <w:color w:val="000000" w:themeColor="text1"/>
          <w:sz w:val="24"/>
          <w:szCs w:val="24"/>
          <w:vertAlign w:val="superscript"/>
          <w:lang w:val="en-SG"/>
        </w:rPr>
        <w:t>th</w:t>
      </w:r>
      <w:r>
        <w:rPr>
          <w:rFonts w:asciiTheme="minorHAnsi" w:hAnsiTheme="minorHAnsi" w:cstheme="minorHAnsi"/>
          <w:b w:val="0"/>
          <w:color w:val="000000" w:themeColor="text1"/>
          <w:sz w:val="24"/>
          <w:szCs w:val="24"/>
          <w:lang w:val="en-SG"/>
        </w:rPr>
        <w:t xml:space="preserve"> semester</w:t>
      </w:r>
    </w:p>
    <w:p w:rsidR="00DA6F42" w:rsidRDefault="00521A7E">
      <w:pPr>
        <w:pStyle w:val="Heading21"/>
        <w:keepNext/>
        <w:keepLines/>
        <w:shd w:val="clear" w:color="auto" w:fill="auto"/>
        <w:spacing w:before="0" w:line="240" w:lineRule="auto"/>
        <w:ind w:left="3686" w:right="48" w:hanging="3686"/>
        <w:rPr>
          <w:rFonts w:asciiTheme="minorHAnsi" w:hAnsiTheme="minorHAnsi" w:cstheme="minorHAnsi"/>
          <w:b w:val="0"/>
          <w:color w:val="000000" w:themeColor="text1"/>
          <w:sz w:val="24"/>
          <w:szCs w:val="24"/>
          <w:lang w:val="en-SG"/>
        </w:rPr>
      </w:pPr>
      <w:r>
        <w:rPr>
          <w:rFonts w:asciiTheme="minorHAnsi" w:hAnsiTheme="minorHAnsi" w:cstheme="minorHAnsi"/>
          <w:bCs w:val="0"/>
          <w:color w:val="000000" w:themeColor="text1"/>
          <w:sz w:val="24"/>
          <w:szCs w:val="24"/>
          <w:lang w:val="en-SG"/>
        </w:rPr>
        <w:t>Pedagogical Approach:</w:t>
      </w:r>
      <w:r>
        <w:rPr>
          <w:rFonts w:asciiTheme="minorHAnsi" w:hAnsiTheme="minorHAnsi" w:cstheme="minorHAnsi"/>
          <w:b w:val="0"/>
          <w:color w:val="000000" w:themeColor="text1"/>
          <w:sz w:val="24"/>
          <w:szCs w:val="24"/>
          <w:lang w:val="en-SG"/>
        </w:rPr>
        <w:t xml:space="preserve"> Project-based Learning</w:t>
      </w:r>
    </w:p>
    <w:p w:rsidR="00DA6F42" w:rsidRDefault="00521A7E">
      <w:pPr>
        <w:pStyle w:val="Heading21"/>
        <w:keepNext/>
        <w:keepLines/>
        <w:shd w:val="clear" w:color="auto" w:fill="auto"/>
        <w:spacing w:before="0" w:line="240" w:lineRule="auto"/>
        <w:ind w:left="3686" w:right="48" w:hanging="3686"/>
        <w:rPr>
          <w:rFonts w:asciiTheme="minorHAnsi" w:hAnsiTheme="minorHAnsi" w:cstheme="minorHAnsi"/>
          <w:color w:val="000000" w:themeColor="text1"/>
          <w:sz w:val="24"/>
          <w:szCs w:val="24"/>
          <w:lang w:val="en-SG"/>
        </w:rPr>
      </w:pPr>
      <w:r>
        <w:rPr>
          <w:rFonts w:asciiTheme="minorHAnsi" w:hAnsiTheme="minorHAnsi" w:cstheme="minorHAnsi"/>
          <w:color w:val="000000" w:themeColor="text1"/>
          <w:sz w:val="24"/>
          <w:szCs w:val="24"/>
          <w:lang w:val="en-SG"/>
        </w:rPr>
        <w:t>Learning Outcome:</w:t>
      </w:r>
    </w:p>
    <w:p w:rsidR="00DA6F42" w:rsidRDefault="00521A7E">
      <w:pPr>
        <w:pStyle w:val="Heading21"/>
        <w:keepNext/>
        <w:keepLines/>
        <w:shd w:val="clear" w:color="auto" w:fill="auto"/>
        <w:spacing w:before="0" w:line="240" w:lineRule="auto"/>
        <w:ind w:left="3686" w:right="48" w:hanging="3686"/>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Experience analysing and designing algorithms for problem solving with other team mates.</w:t>
      </w:r>
    </w:p>
    <w:p w:rsidR="00DA6F42" w:rsidRDefault="00521A7E">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Utilise all of the chosen tools</w:t>
      </w:r>
    </w:p>
    <w:p w:rsidR="00DA6F42" w:rsidRDefault="00521A7E">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Apply algorithms that have been learned in this course to solve the given problems</w:t>
      </w:r>
    </w:p>
    <w:p w:rsidR="00DA6F42" w:rsidRDefault="00521A7E">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Explore at least one new algorithm to solve the given problem.</w:t>
      </w:r>
    </w:p>
    <w:p w:rsidR="00DA6F42" w:rsidRDefault="00521A7E">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Integrate all of the algorithms within a computer program.</w:t>
      </w:r>
    </w:p>
    <w:p w:rsidR="00DA6F42" w:rsidRDefault="00521A7E">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 xml:space="preserve">Execute the computer program while explaining the relation between steps in algorithms with the </w:t>
      </w:r>
      <w:proofErr w:type="spellStart"/>
      <w:r>
        <w:rPr>
          <w:rFonts w:asciiTheme="minorHAnsi" w:hAnsiTheme="minorHAnsi" w:cstheme="minorHAnsi"/>
          <w:b w:val="0"/>
          <w:bCs w:val="0"/>
          <w:color w:val="000000" w:themeColor="text1"/>
          <w:sz w:val="24"/>
          <w:szCs w:val="24"/>
          <w:lang w:val="en-SG"/>
        </w:rPr>
        <w:t>behavior</w:t>
      </w:r>
      <w:proofErr w:type="spellEnd"/>
      <w:r>
        <w:rPr>
          <w:rFonts w:asciiTheme="minorHAnsi" w:hAnsiTheme="minorHAnsi" w:cstheme="minorHAnsi"/>
          <w:b w:val="0"/>
          <w:bCs w:val="0"/>
          <w:color w:val="000000" w:themeColor="text1"/>
          <w:sz w:val="24"/>
          <w:szCs w:val="24"/>
          <w:lang w:val="en-SG"/>
        </w:rPr>
        <w:t>/output of the computer program.</w:t>
      </w:r>
    </w:p>
    <w:p w:rsidR="00DA6F42" w:rsidRDefault="00521A7E">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Analyse the complexity main algorithms that solve the given problem.</w:t>
      </w:r>
    </w:p>
    <w:p w:rsidR="00DA6F42" w:rsidRDefault="00521A7E">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Function effectively as a team member.</w:t>
      </w:r>
    </w:p>
    <w:p w:rsidR="00DA6F42" w:rsidRDefault="00521A7E">
      <w:pPr>
        <w:pStyle w:val="Heading21"/>
        <w:keepNext/>
        <w:keepLines/>
        <w:numPr>
          <w:ilvl w:val="0"/>
          <w:numId w:val="1"/>
        </w:numPr>
        <w:shd w:val="clear" w:color="auto" w:fill="auto"/>
        <w:spacing w:before="0" w:line="240" w:lineRule="auto"/>
        <w:ind w:right="48"/>
        <w:rPr>
          <w:rFonts w:asciiTheme="minorHAnsi" w:hAnsiTheme="minorHAnsi" w:cstheme="minorHAnsi"/>
          <w:b w:val="0"/>
          <w:bCs w:val="0"/>
          <w:color w:val="000000" w:themeColor="text1"/>
          <w:sz w:val="24"/>
          <w:szCs w:val="24"/>
          <w:lang w:val="en-SG"/>
        </w:rPr>
      </w:pPr>
      <w:r>
        <w:rPr>
          <w:rFonts w:asciiTheme="minorHAnsi" w:hAnsiTheme="minorHAnsi" w:cstheme="minorHAnsi"/>
          <w:b w:val="0"/>
          <w:bCs w:val="0"/>
          <w:color w:val="000000" w:themeColor="text1"/>
          <w:sz w:val="24"/>
          <w:szCs w:val="24"/>
          <w:lang w:val="en-SG"/>
        </w:rPr>
        <w:t>Communicate effectively through reports and presentation.</w:t>
      </w:r>
    </w:p>
    <w:p w:rsidR="00DA6F42" w:rsidRDefault="00DA6F42">
      <w:pPr>
        <w:pStyle w:val="Heading21"/>
        <w:keepNext/>
        <w:keepLines/>
        <w:shd w:val="clear" w:color="auto" w:fill="auto"/>
        <w:spacing w:before="0" w:line="240" w:lineRule="auto"/>
        <w:ind w:right="48"/>
        <w:rPr>
          <w:rFonts w:asciiTheme="minorHAnsi" w:hAnsiTheme="minorHAnsi" w:cstheme="minorHAnsi"/>
          <w:b w:val="0"/>
          <w:bCs w:val="0"/>
          <w:color w:val="000000" w:themeColor="text1"/>
          <w:sz w:val="24"/>
          <w:szCs w:val="24"/>
          <w:lang w:val="en-SG"/>
        </w:rPr>
      </w:pPr>
    </w:p>
    <w:p w:rsidR="00DA6F42" w:rsidRDefault="00521A7E">
      <w:pPr>
        <w:pStyle w:val="Heading21"/>
        <w:keepNext/>
        <w:keepLines/>
        <w:shd w:val="clear" w:color="auto" w:fill="auto"/>
        <w:spacing w:before="0" w:line="240" w:lineRule="auto"/>
        <w:ind w:right="48"/>
        <w:rPr>
          <w:rFonts w:asciiTheme="minorHAnsi" w:hAnsiTheme="minorHAnsi" w:cstheme="minorHAnsi"/>
          <w:color w:val="000000" w:themeColor="text1"/>
          <w:sz w:val="24"/>
          <w:szCs w:val="24"/>
          <w:lang w:val="en-SG"/>
        </w:rPr>
      </w:pPr>
      <w:r>
        <w:rPr>
          <w:rFonts w:asciiTheme="minorHAnsi" w:hAnsiTheme="minorHAnsi" w:cstheme="minorHAnsi"/>
          <w:color w:val="000000" w:themeColor="text1"/>
          <w:sz w:val="24"/>
          <w:szCs w:val="24"/>
          <w:lang w:val="en-SG"/>
        </w:rPr>
        <w:t>Objective:</w:t>
      </w:r>
    </w:p>
    <w:bookmarkEnd w:id="0"/>
    <w:p w:rsidR="00DA6F42" w:rsidRDefault="00521A7E">
      <w:pPr>
        <w:tabs>
          <w:tab w:val="left" w:pos="810"/>
        </w:tabs>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t>This project requires you and your team mates to analyse, design, and code a computer program using python and the chosen tools to solve the given problems.</w:t>
      </w:r>
    </w:p>
    <w:p w:rsidR="00DA6F42" w:rsidRDefault="00DA6F42">
      <w:pPr>
        <w:tabs>
          <w:tab w:val="left" w:pos="810"/>
        </w:tabs>
        <w:rPr>
          <w:rFonts w:asciiTheme="minorHAnsi" w:hAnsiTheme="minorHAnsi" w:cstheme="minorHAnsi"/>
          <w:bCs/>
          <w:color w:val="000000" w:themeColor="text1"/>
          <w:lang w:val="en-SG"/>
        </w:rPr>
      </w:pPr>
    </w:p>
    <w:p w:rsidR="00DA6F42" w:rsidRDefault="00521A7E">
      <w:pPr>
        <w:pStyle w:val="Heading21"/>
        <w:keepNext/>
        <w:keepLines/>
        <w:shd w:val="clear" w:color="auto" w:fill="auto"/>
        <w:spacing w:before="0" w:line="240" w:lineRule="auto"/>
        <w:ind w:right="650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lang w:val="en-SG"/>
        </w:rPr>
        <w:t xml:space="preserve">Project </w:t>
      </w:r>
      <w:r>
        <w:rPr>
          <w:rFonts w:asciiTheme="minorHAnsi" w:hAnsiTheme="minorHAnsi" w:cstheme="minorHAnsi"/>
          <w:color w:val="000000" w:themeColor="text1"/>
          <w:sz w:val="24"/>
          <w:szCs w:val="24"/>
        </w:rPr>
        <w:t>Scope:</w:t>
      </w:r>
    </w:p>
    <w:p w:rsidR="00DA6F42" w:rsidRDefault="00521A7E">
      <w:pPr>
        <w:tabs>
          <w:tab w:val="left" w:pos="810"/>
        </w:tabs>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t>To meet the project requirement, you will need to:</w:t>
      </w:r>
    </w:p>
    <w:p w:rsidR="00DA6F42" w:rsidRDefault="00521A7E">
      <w:pPr>
        <w:numPr>
          <w:ilvl w:val="0"/>
          <w:numId w:val="2"/>
        </w:numPr>
        <w:spacing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Form a work team of 6 members </w:t>
      </w:r>
      <w:r>
        <w:rPr>
          <w:rFonts w:asciiTheme="minorHAnsi" w:hAnsiTheme="minorHAnsi" w:cstheme="minorHAnsi"/>
          <w:color w:val="000000" w:themeColor="text1"/>
          <w:lang w:val="en-SG"/>
        </w:rPr>
        <w:t>(must be within the same tutorial group).</w:t>
      </w:r>
    </w:p>
    <w:p w:rsidR="00DA6F42" w:rsidRDefault="00521A7E">
      <w:pPr>
        <w:numPr>
          <w:ilvl w:val="0"/>
          <w:numId w:val="2"/>
        </w:numPr>
        <w:spacing w:line="240" w:lineRule="auto"/>
        <w:jc w:val="both"/>
        <w:rPr>
          <w:rFonts w:asciiTheme="minorHAnsi" w:hAnsiTheme="minorHAnsi" w:cstheme="minorHAnsi"/>
          <w:color w:val="000000" w:themeColor="text1"/>
          <w:lang w:val="en-SG"/>
        </w:rPr>
      </w:pPr>
      <w:r>
        <w:rPr>
          <w:rFonts w:asciiTheme="minorHAnsi" w:hAnsiTheme="minorHAnsi" w:cstheme="minorHAnsi"/>
          <w:color w:val="000000" w:themeColor="text1"/>
          <w:lang w:val="en-SG"/>
        </w:rPr>
        <w:t>Elect a team leader, write contract item and sign using the group contract template in Appendix A.</w:t>
      </w:r>
    </w:p>
    <w:p w:rsidR="00DA6F42" w:rsidRDefault="00521A7E">
      <w:pPr>
        <w:numPr>
          <w:ilvl w:val="0"/>
          <w:numId w:val="2"/>
        </w:numPr>
        <w:spacing w:line="240" w:lineRule="auto"/>
        <w:jc w:val="both"/>
        <w:rPr>
          <w:rFonts w:asciiTheme="minorHAnsi" w:hAnsiTheme="minorHAnsi" w:cstheme="minorHAnsi"/>
          <w:color w:val="000000" w:themeColor="text1"/>
          <w:lang w:val="en-SG"/>
        </w:rPr>
      </w:pPr>
      <w:r>
        <w:rPr>
          <w:rFonts w:asciiTheme="minorHAnsi" w:hAnsiTheme="minorHAnsi" w:cstheme="minorHAnsi"/>
          <w:color w:val="000000" w:themeColor="text1"/>
          <w:lang w:val="en-SG"/>
        </w:rPr>
        <w:t>I</w:t>
      </w:r>
      <w:proofErr w:type="spellStart"/>
      <w:r>
        <w:rPr>
          <w:rFonts w:asciiTheme="minorHAnsi" w:hAnsiTheme="minorHAnsi" w:cstheme="minorHAnsi"/>
          <w:color w:val="000000" w:themeColor="text1"/>
        </w:rPr>
        <w:t>dentif</w:t>
      </w:r>
      <w:proofErr w:type="spellEnd"/>
      <w:r>
        <w:rPr>
          <w:rFonts w:asciiTheme="minorHAnsi" w:hAnsiTheme="minorHAnsi" w:cstheme="minorHAnsi"/>
          <w:color w:val="000000" w:themeColor="text1"/>
          <w:lang w:val="en-SG"/>
        </w:rPr>
        <w:t>y</w:t>
      </w:r>
      <w:r>
        <w:rPr>
          <w:rFonts w:asciiTheme="minorHAnsi" w:hAnsiTheme="minorHAnsi" w:cstheme="minorHAnsi"/>
          <w:color w:val="000000" w:themeColor="text1"/>
        </w:rPr>
        <w:t xml:space="preserve"> clear roles and responsibilities, distributing and coordinating various tasks appropriately, and able to operate as a high performing team</w:t>
      </w:r>
      <w:r>
        <w:rPr>
          <w:rFonts w:asciiTheme="minorHAnsi" w:hAnsiTheme="minorHAnsi" w:cstheme="minorHAnsi"/>
          <w:color w:val="000000" w:themeColor="text1"/>
          <w:lang w:val="en-SG"/>
        </w:rPr>
        <w:t xml:space="preserve">. </w:t>
      </w:r>
      <w:r>
        <w:rPr>
          <w:rFonts w:asciiTheme="minorHAnsi" w:hAnsiTheme="minorHAnsi" w:cstheme="minorHAnsi"/>
          <w:color w:val="000000" w:themeColor="text1"/>
        </w:rPr>
        <w:t>You must clearly communicate how you</w:t>
      </w:r>
      <w:r>
        <w:rPr>
          <w:rFonts w:asciiTheme="minorHAnsi" w:hAnsiTheme="minorHAnsi" w:cstheme="minorHAnsi"/>
          <w:color w:val="000000" w:themeColor="text1"/>
          <w:lang w:val="en-SG"/>
        </w:rPr>
        <w:t xml:space="preserve"> have w</w:t>
      </w:r>
      <w:proofErr w:type="spellStart"/>
      <w:r>
        <w:rPr>
          <w:rFonts w:asciiTheme="minorHAnsi" w:hAnsiTheme="minorHAnsi" w:cstheme="minorHAnsi"/>
          <w:color w:val="000000" w:themeColor="text1"/>
        </w:rPr>
        <w:t>orked</w:t>
      </w:r>
      <w:proofErr w:type="spellEnd"/>
      <w:r>
        <w:rPr>
          <w:rFonts w:asciiTheme="minorHAnsi" w:hAnsiTheme="minorHAnsi" w:cstheme="minorHAnsi"/>
          <w:color w:val="000000" w:themeColor="text1"/>
        </w:rPr>
        <w:t xml:space="preserve"> as a team</w:t>
      </w:r>
      <w:r>
        <w:rPr>
          <w:rFonts w:asciiTheme="minorHAnsi" w:hAnsiTheme="minorHAnsi" w:cstheme="minorHAnsi"/>
          <w:color w:val="000000" w:themeColor="text1"/>
          <w:lang w:val="en-SG"/>
        </w:rPr>
        <w:t>. Refer FILA form at Appendix B.</w:t>
      </w:r>
    </w:p>
    <w:p w:rsidR="00DA6F42" w:rsidRDefault="00521A7E">
      <w:pPr>
        <w:numPr>
          <w:ilvl w:val="0"/>
          <w:numId w:val="2"/>
        </w:numPr>
        <w:spacing w:line="240" w:lineRule="auto"/>
        <w:jc w:val="both"/>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t>Analyse, design, and code a computer program using python and the chosen tools to solve the given problems as the following:-</w:t>
      </w:r>
    </w:p>
    <w:p w:rsidR="00DA6F42" w:rsidRDefault="00521A7E">
      <w:pPr>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br w:type="page"/>
      </w:r>
    </w:p>
    <w:tbl>
      <w:tblPr>
        <w:tblStyle w:val="TableGrid"/>
        <w:tblW w:w="0" w:type="auto"/>
        <w:tblLook w:val="04A0" w:firstRow="1" w:lastRow="0" w:firstColumn="1" w:lastColumn="0" w:noHBand="0" w:noVBand="1"/>
      </w:tblPr>
      <w:tblGrid>
        <w:gridCol w:w="10790"/>
      </w:tblGrid>
      <w:tr w:rsidR="00DA6F42">
        <w:tc>
          <w:tcPr>
            <w:tcW w:w="11016" w:type="dxa"/>
          </w:tcPr>
          <w:p w:rsidR="00DA6F42" w:rsidRDefault="00521A7E">
            <w:pPr>
              <w:tabs>
                <w:tab w:val="left" w:pos="810"/>
              </w:tabs>
              <w:jc w:val="both"/>
              <w:rPr>
                <w:rFonts w:asciiTheme="minorHAnsi" w:hAnsiTheme="minorHAnsi" w:cstheme="minorHAnsi"/>
                <w:color w:val="000000" w:themeColor="text1"/>
                <w:lang w:val="en-SG"/>
              </w:rPr>
            </w:pPr>
            <w:r>
              <w:rPr>
                <w:rFonts w:asciiTheme="minorHAnsi" w:hAnsiTheme="minorHAnsi" w:cstheme="minorHAnsi"/>
                <w:color w:val="000000" w:themeColor="text1"/>
                <w:lang w:val="en-SG"/>
              </w:rPr>
              <w:lastRenderedPageBreak/>
              <w:t>One of the essences of computer science and information technology is to solve problem faced by human-kind. As the outcome of this project, you are required develop a computer program that is able to resolve the following problems:-</w:t>
            </w:r>
          </w:p>
          <w:p w:rsidR="00DA6F42" w:rsidRDefault="00521A7E">
            <w:pPr>
              <w:tabs>
                <w:tab w:val="left" w:pos="810"/>
              </w:tabs>
              <w:jc w:val="both"/>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Problem 1: Malaysia has developed an integrated public transportation network which provides multiple options to passenger. Passenger may take the furthest route due to the lack of information on determining the combination of public transportation to get to their destination.</w:t>
            </w:r>
          </w:p>
          <w:p w:rsidR="00DA6F42" w:rsidRPr="002044A7" w:rsidRDefault="00521A7E" w:rsidP="001A2443">
            <w:pPr>
              <w:pStyle w:val="ListParagraph"/>
              <w:numPr>
                <w:ilvl w:val="0"/>
                <w:numId w:val="3"/>
              </w:numPr>
              <w:jc w:val="both"/>
              <w:rPr>
                <w:rFonts w:asciiTheme="minorHAnsi" w:hAnsiTheme="minorHAnsi" w:cstheme="minorHAnsi"/>
                <w:color w:val="00B050"/>
              </w:rPr>
            </w:pPr>
            <w:r w:rsidRPr="00D90A9A">
              <w:rPr>
                <w:rFonts w:asciiTheme="minorHAnsi" w:hAnsiTheme="minorHAnsi" w:cstheme="minorHAnsi"/>
                <w:color w:val="00B050"/>
              </w:rPr>
              <w:t xml:space="preserve">Get and mark locations of </w:t>
            </w:r>
            <w:r w:rsidR="00D90A9A" w:rsidRPr="00D90A9A">
              <w:rPr>
                <w:rFonts w:asciiTheme="minorHAnsi" w:hAnsiTheme="minorHAnsi" w:cstheme="minorHAnsi"/>
                <w:color w:val="00B050"/>
              </w:rPr>
              <w:t xml:space="preserve">stops (example origin location, airport, bus stop, taxi stand, grab pick up/drop-off spot, </w:t>
            </w:r>
            <w:proofErr w:type="spellStart"/>
            <w:r w:rsidR="001A2443">
              <w:rPr>
                <w:rFonts w:asciiTheme="minorHAnsi" w:hAnsiTheme="minorHAnsi" w:cstheme="minorHAnsi"/>
                <w:color w:val="00B050"/>
              </w:rPr>
              <w:t>etc</w:t>
            </w:r>
            <w:proofErr w:type="spellEnd"/>
            <w:r w:rsidR="00D90A9A" w:rsidRPr="00D90A9A">
              <w:rPr>
                <w:rFonts w:asciiTheme="minorHAnsi" w:hAnsiTheme="minorHAnsi" w:cstheme="minorHAnsi"/>
                <w:color w:val="00B050"/>
              </w:rPr>
              <w:t>)</w:t>
            </w:r>
            <w:r w:rsidRPr="00D90A9A">
              <w:rPr>
                <w:rFonts w:asciiTheme="minorHAnsi" w:hAnsiTheme="minorHAnsi" w:cstheme="minorHAnsi"/>
                <w:color w:val="00B050"/>
              </w:rPr>
              <w:t xml:space="preserve"> </w:t>
            </w:r>
            <w:r w:rsidR="00D90A9A" w:rsidRPr="00D90A9A">
              <w:rPr>
                <w:rFonts w:asciiTheme="minorHAnsi" w:hAnsiTheme="minorHAnsi" w:cstheme="minorHAnsi"/>
                <w:color w:val="00B050"/>
              </w:rPr>
              <w:t xml:space="preserve">to reach a </w:t>
            </w:r>
            <w:r w:rsidRPr="00D90A9A">
              <w:rPr>
                <w:rFonts w:asciiTheme="minorHAnsi" w:hAnsiTheme="minorHAnsi" w:cstheme="minorHAnsi"/>
                <w:color w:val="00B050"/>
              </w:rPr>
              <w:t>destination in Malaysia.</w:t>
            </w:r>
            <w:r w:rsidR="002044A7">
              <w:rPr>
                <w:rFonts w:asciiTheme="minorHAnsi" w:hAnsiTheme="minorHAnsi" w:cstheme="minorHAnsi"/>
                <w:color w:val="00B050"/>
              </w:rPr>
              <w:t xml:space="preserve"> E</w:t>
            </w:r>
            <w:r w:rsidR="002044A7" w:rsidRPr="002044A7">
              <w:rPr>
                <w:rFonts w:asciiTheme="minorHAnsi" w:hAnsiTheme="minorHAnsi" w:cstheme="minorHAnsi"/>
                <w:color w:val="00B050"/>
              </w:rPr>
              <w:t>numerate 5-</w:t>
            </w:r>
            <w:r w:rsidR="00591FEA">
              <w:rPr>
                <w:rFonts w:asciiTheme="minorHAnsi" w:hAnsiTheme="minorHAnsi" w:cstheme="minorHAnsi"/>
                <w:color w:val="00B050"/>
              </w:rPr>
              <w:t>10</w:t>
            </w:r>
            <w:r w:rsidR="002044A7" w:rsidRPr="002044A7">
              <w:rPr>
                <w:rFonts w:asciiTheme="minorHAnsi" w:hAnsiTheme="minorHAnsi" w:cstheme="minorHAnsi"/>
                <w:color w:val="00B050"/>
              </w:rPr>
              <w:t xml:space="preserve"> options to get from </w:t>
            </w:r>
            <w:r w:rsidR="001A2443">
              <w:rPr>
                <w:rFonts w:asciiTheme="minorHAnsi" w:hAnsiTheme="minorHAnsi" w:cstheme="minorHAnsi"/>
                <w:color w:val="00B050"/>
              </w:rPr>
              <w:t>one origin location to one</w:t>
            </w:r>
            <w:r w:rsidR="002044A7" w:rsidRPr="002044A7">
              <w:rPr>
                <w:rFonts w:asciiTheme="minorHAnsi" w:hAnsiTheme="minorHAnsi" w:cstheme="minorHAnsi"/>
                <w:color w:val="00B050"/>
              </w:rPr>
              <w:t xml:space="preserve"> destination. Each option need</w:t>
            </w:r>
            <w:r w:rsidR="002044A7">
              <w:rPr>
                <w:rFonts w:asciiTheme="minorHAnsi" w:hAnsiTheme="minorHAnsi" w:cstheme="minorHAnsi"/>
                <w:color w:val="00B050"/>
              </w:rPr>
              <w:t>s</w:t>
            </w:r>
            <w:r w:rsidR="002044A7" w:rsidRPr="002044A7">
              <w:rPr>
                <w:rFonts w:asciiTheme="minorHAnsi" w:hAnsiTheme="minorHAnsi" w:cstheme="minorHAnsi"/>
                <w:color w:val="00B050"/>
              </w:rPr>
              <w:t xml:space="preserve"> to have combination of</w:t>
            </w:r>
            <w:r w:rsidR="00B145C9">
              <w:rPr>
                <w:rFonts w:asciiTheme="minorHAnsi" w:hAnsiTheme="minorHAnsi" w:cstheme="minorHAnsi"/>
                <w:color w:val="00B050"/>
              </w:rPr>
              <w:t xml:space="preserve"> at least</w:t>
            </w:r>
            <w:r w:rsidR="002044A7" w:rsidRPr="002044A7">
              <w:rPr>
                <w:rFonts w:asciiTheme="minorHAnsi" w:hAnsiTheme="minorHAnsi" w:cstheme="minorHAnsi"/>
                <w:color w:val="00B050"/>
              </w:rPr>
              <w:t xml:space="preserve"> 3 types of transportation</w:t>
            </w:r>
            <w:r w:rsidR="00B145C9">
              <w:rPr>
                <w:rFonts w:asciiTheme="minorHAnsi" w:hAnsiTheme="minorHAnsi" w:cstheme="minorHAnsi"/>
                <w:color w:val="00B050"/>
              </w:rPr>
              <w:t>s</w:t>
            </w:r>
            <w:r w:rsidR="002044A7" w:rsidRPr="002044A7">
              <w:rPr>
                <w:rFonts w:asciiTheme="minorHAnsi" w:hAnsiTheme="minorHAnsi" w:cstheme="minorHAnsi"/>
                <w:color w:val="00B050"/>
              </w:rPr>
              <w:t>.</w:t>
            </w:r>
          </w:p>
          <w:p w:rsidR="002044A7" w:rsidRPr="002044A7" w:rsidRDefault="002044A7" w:rsidP="001A2443">
            <w:pPr>
              <w:pStyle w:val="ListParagraph"/>
              <w:jc w:val="both"/>
              <w:rPr>
                <w:rFonts w:asciiTheme="minorHAnsi" w:hAnsiTheme="minorHAnsi" w:cstheme="minorHAnsi"/>
                <w:color w:val="00B050"/>
              </w:rPr>
            </w:pPr>
            <w:r w:rsidRPr="002044A7">
              <w:rPr>
                <w:rFonts w:asciiTheme="minorHAnsi" w:hAnsiTheme="minorHAnsi" w:cstheme="minorHAnsi"/>
                <w:color w:val="00B050"/>
              </w:rPr>
              <w:t xml:space="preserve">Example to get from </w:t>
            </w:r>
            <w:r>
              <w:rPr>
                <w:rFonts w:asciiTheme="minorHAnsi" w:hAnsiTheme="minorHAnsi" w:cstheme="minorHAnsi"/>
                <w:color w:val="00B050"/>
              </w:rPr>
              <w:t xml:space="preserve">University </w:t>
            </w:r>
            <w:r w:rsidR="001A2443">
              <w:rPr>
                <w:rFonts w:asciiTheme="minorHAnsi" w:hAnsiTheme="minorHAnsi" w:cstheme="minorHAnsi"/>
                <w:color w:val="00B050"/>
              </w:rPr>
              <w:t xml:space="preserve">of </w:t>
            </w:r>
            <w:r>
              <w:rPr>
                <w:rFonts w:asciiTheme="minorHAnsi" w:hAnsiTheme="minorHAnsi" w:cstheme="minorHAnsi"/>
                <w:color w:val="00B050"/>
              </w:rPr>
              <w:t xml:space="preserve">Malaya </w:t>
            </w:r>
            <w:r w:rsidRPr="002044A7">
              <w:rPr>
                <w:rFonts w:asciiTheme="minorHAnsi" w:hAnsiTheme="minorHAnsi" w:cstheme="minorHAnsi"/>
                <w:color w:val="00B050"/>
              </w:rPr>
              <w:t xml:space="preserve">to </w:t>
            </w:r>
            <w:r>
              <w:rPr>
                <w:rFonts w:asciiTheme="minorHAnsi" w:hAnsiTheme="minorHAnsi" w:cstheme="minorHAnsi"/>
                <w:color w:val="00B050"/>
              </w:rPr>
              <w:t>the P</w:t>
            </w:r>
            <w:r w:rsidRPr="002044A7">
              <w:rPr>
                <w:rFonts w:asciiTheme="minorHAnsi" w:hAnsiTheme="minorHAnsi" w:cstheme="minorHAnsi"/>
                <w:color w:val="00B050"/>
              </w:rPr>
              <w:t>enang</w:t>
            </w:r>
            <w:r>
              <w:rPr>
                <w:rFonts w:asciiTheme="minorHAnsi" w:hAnsiTheme="minorHAnsi" w:cstheme="minorHAnsi"/>
                <w:color w:val="00B050"/>
              </w:rPr>
              <w:t xml:space="preserve"> </w:t>
            </w:r>
            <w:r w:rsidR="001A2443">
              <w:rPr>
                <w:rFonts w:asciiTheme="minorHAnsi" w:hAnsiTheme="minorHAnsi" w:cstheme="minorHAnsi"/>
                <w:color w:val="00B050"/>
              </w:rPr>
              <w:t xml:space="preserve">National Part in the Penang </w:t>
            </w:r>
            <w:r>
              <w:rPr>
                <w:rFonts w:asciiTheme="minorHAnsi" w:hAnsiTheme="minorHAnsi" w:cstheme="minorHAnsi"/>
                <w:color w:val="00B050"/>
              </w:rPr>
              <w:t>Island.</w:t>
            </w:r>
          </w:p>
          <w:p w:rsidR="002044A7" w:rsidRPr="002044A7" w:rsidRDefault="002044A7" w:rsidP="002044A7">
            <w:pPr>
              <w:pStyle w:val="ListParagraph"/>
              <w:rPr>
                <w:rFonts w:asciiTheme="minorHAnsi" w:hAnsiTheme="minorHAnsi" w:cstheme="minorHAnsi"/>
                <w:color w:val="00B050"/>
              </w:rPr>
            </w:pPr>
          </w:p>
          <w:p w:rsidR="002044A7" w:rsidRPr="00B145C9" w:rsidRDefault="002044A7" w:rsidP="00B145C9">
            <w:pPr>
              <w:pStyle w:val="ListParagraph"/>
              <w:ind w:left="1723" w:hanging="1003"/>
              <w:rPr>
                <w:rFonts w:asciiTheme="minorHAnsi" w:hAnsiTheme="minorHAnsi" w:cstheme="minorHAnsi"/>
                <w:color w:val="00B050"/>
              </w:rPr>
            </w:pPr>
            <w:r w:rsidRPr="002044A7">
              <w:rPr>
                <w:rFonts w:asciiTheme="minorHAnsi" w:hAnsiTheme="minorHAnsi" w:cstheme="minorHAnsi"/>
                <w:color w:val="00B050"/>
              </w:rPr>
              <w:t xml:space="preserve">Option 1: </w:t>
            </w:r>
            <w:r w:rsidR="00982083">
              <w:rPr>
                <w:rFonts w:asciiTheme="minorHAnsi" w:hAnsiTheme="minorHAnsi" w:cstheme="minorHAnsi"/>
                <w:color w:val="00B050"/>
              </w:rPr>
              <w:t xml:space="preserve"> </w:t>
            </w:r>
            <w:r>
              <w:rPr>
                <w:rFonts w:asciiTheme="minorHAnsi" w:hAnsiTheme="minorHAnsi" w:cstheme="minorHAnsi"/>
                <w:color w:val="00B050"/>
              </w:rPr>
              <w:t>B</w:t>
            </w:r>
            <w:r w:rsidRPr="002044A7">
              <w:rPr>
                <w:rFonts w:asciiTheme="minorHAnsi" w:hAnsiTheme="minorHAnsi" w:cstheme="minorHAnsi"/>
                <w:color w:val="00B050"/>
              </w:rPr>
              <w:t xml:space="preserve">us </w:t>
            </w:r>
            <w:r>
              <w:rPr>
                <w:rFonts w:asciiTheme="minorHAnsi" w:hAnsiTheme="minorHAnsi" w:cstheme="minorHAnsi"/>
                <w:color w:val="00B050"/>
              </w:rPr>
              <w:t xml:space="preserve">stop </w:t>
            </w:r>
            <w:r w:rsidRPr="002044A7">
              <w:rPr>
                <w:rFonts w:asciiTheme="minorHAnsi" w:hAnsiTheme="minorHAnsi" w:cstheme="minorHAnsi"/>
                <w:color w:val="00B050"/>
              </w:rPr>
              <w:t xml:space="preserve">to </w:t>
            </w:r>
            <w:r>
              <w:rPr>
                <w:rFonts w:asciiTheme="minorHAnsi" w:hAnsiTheme="minorHAnsi" w:cstheme="minorHAnsi"/>
                <w:color w:val="00B050"/>
              </w:rPr>
              <w:t>S</w:t>
            </w:r>
            <w:r w:rsidRPr="002044A7">
              <w:rPr>
                <w:rFonts w:asciiTheme="minorHAnsi" w:hAnsiTheme="minorHAnsi" w:cstheme="minorHAnsi"/>
                <w:color w:val="00B050"/>
              </w:rPr>
              <w:t xml:space="preserve">ubang airport, </w:t>
            </w:r>
            <w:r>
              <w:rPr>
                <w:rFonts w:asciiTheme="minorHAnsi" w:hAnsiTheme="minorHAnsi" w:cstheme="minorHAnsi"/>
                <w:color w:val="00B050"/>
              </w:rPr>
              <w:t>F</w:t>
            </w:r>
            <w:r w:rsidRPr="002044A7">
              <w:rPr>
                <w:rFonts w:asciiTheme="minorHAnsi" w:hAnsiTheme="minorHAnsi" w:cstheme="minorHAnsi"/>
                <w:color w:val="00B050"/>
              </w:rPr>
              <w:t xml:space="preserve">light to </w:t>
            </w:r>
            <w:r>
              <w:rPr>
                <w:rFonts w:asciiTheme="minorHAnsi" w:hAnsiTheme="minorHAnsi" w:cstheme="minorHAnsi"/>
                <w:color w:val="00B050"/>
              </w:rPr>
              <w:t>P</w:t>
            </w:r>
            <w:r w:rsidRPr="002044A7">
              <w:rPr>
                <w:rFonts w:asciiTheme="minorHAnsi" w:hAnsiTheme="minorHAnsi" w:cstheme="minorHAnsi"/>
                <w:color w:val="00B050"/>
              </w:rPr>
              <w:t xml:space="preserve">enang </w:t>
            </w:r>
            <w:r>
              <w:rPr>
                <w:rFonts w:asciiTheme="minorHAnsi" w:hAnsiTheme="minorHAnsi" w:cstheme="minorHAnsi"/>
                <w:color w:val="00B050"/>
              </w:rPr>
              <w:t>International A</w:t>
            </w:r>
            <w:r w:rsidRPr="002044A7">
              <w:rPr>
                <w:rFonts w:asciiTheme="minorHAnsi" w:hAnsiTheme="minorHAnsi" w:cstheme="minorHAnsi"/>
                <w:color w:val="00B050"/>
              </w:rPr>
              <w:t xml:space="preserve">irport, </w:t>
            </w:r>
            <w:r>
              <w:rPr>
                <w:rFonts w:asciiTheme="minorHAnsi" w:hAnsiTheme="minorHAnsi" w:cstheme="minorHAnsi"/>
                <w:color w:val="00B050"/>
              </w:rPr>
              <w:t>T</w:t>
            </w:r>
            <w:r w:rsidRPr="002044A7">
              <w:rPr>
                <w:rFonts w:asciiTheme="minorHAnsi" w:hAnsiTheme="minorHAnsi" w:cstheme="minorHAnsi"/>
                <w:color w:val="00B050"/>
              </w:rPr>
              <w:t xml:space="preserve">axi to </w:t>
            </w:r>
            <w:r w:rsidR="001A2443">
              <w:rPr>
                <w:rFonts w:asciiTheme="minorHAnsi" w:hAnsiTheme="minorHAnsi" w:cstheme="minorHAnsi"/>
                <w:color w:val="00B050"/>
              </w:rPr>
              <w:t>the P</w:t>
            </w:r>
            <w:r w:rsidR="001A2443" w:rsidRPr="002044A7">
              <w:rPr>
                <w:rFonts w:asciiTheme="minorHAnsi" w:hAnsiTheme="minorHAnsi" w:cstheme="minorHAnsi"/>
                <w:color w:val="00B050"/>
              </w:rPr>
              <w:t>enang</w:t>
            </w:r>
            <w:r w:rsidR="001A2443">
              <w:rPr>
                <w:rFonts w:asciiTheme="minorHAnsi" w:hAnsiTheme="minorHAnsi" w:cstheme="minorHAnsi"/>
                <w:color w:val="00B050"/>
              </w:rPr>
              <w:t xml:space="preserve"> National Part</w:t>
            </w:r>
            <w:r w:rsidR="001A2443">
              <w:rPr>
                <w:rFonts w:asciiTheme="minorHAnsi" w:hAnsiTheme="minorHAnsi" w:cstheme="minorHAnsi"/>
                <w:color w:val="00B050"/>
              </w:rPr>
              <w:t>.</w:t>
            </w:r>
          </w:p>
          <w:p w:rsidR="002044A7" w:rsidRPr="002044A7" w:rsidRDefault="002044A7" w:rsidP="002044A7">
            <w:pPr>
              <w:pStyle w:val="ListParagraph"/>
              <w:rPr>
                <w:rFonts w:asciiTheme="minorHAnsi" w:hAnsiTheme="minorHAnsi" w:cstheme="minorHAnsi"/>
                <w:color w:val="00B050"/>
              </w:rPr>
            </w:pPr>
            <w:r w:rsidRPr="002044A7">
              <w:rPr>
                <w:rFonts w:asciiTheme="minorHAnsi" w:hAnsiTheme="minorHAnsi" w:cstheme="minorHAnsi"/>
                <w:color w:val="00B050"/>
              </w:rPr>
              <w:t>Option 2:</w:t>
            </w:r>
          </w:p>
          <w:p w:rsidR="002044A7" w:rsidRPr="002044A7" w:rsidRDefault="002044A7" w:rsidP="002044A7">
            <w:pPr>
              <w:pStyle w:val="ListParagraph"/>
              <w:rPr>
                <w:rFonts w:asciiTheme="minorHAnsi" w:hAnsiTheme="minorHAnsi" w:cstheme="minorHAnsi"/>
                <w:color w:val="00B050"/>
              </w:rPr>
            </w:pPr>
          </w:p>
          <w:p w:rsidR="002044A7" w:rsidRPr="002044A7" w:rsidRDefault="002044A7" w:rsidP="002044A7">
            <w:pPr>
              <w:pStyle w:val="ListParagraph"/>
              <w:rPr>
                <w:rFonts w:asciiTheme="minorHAnsi" w:hAnsiTheme="minorHAnsi" w:cstheme="minorHAnsi"/>
                <w:color w:val="00B050"/>
              </w:rPr>
            </w:pPr>
            <w:r w:rsidRPr="002044A7">
              <w:rPr>
                <w:rFonts w:asciiTheme="minorHAnsi" w:hAnsiTheme="minorHAnsi" w:cstheme="minorHAnsi"/>
                <w:color w:val="00B050"/>
              </w:rPr>
              <w:t>Option 3:</w:t>
            </w:r>
          </w:p>
          <w:p w:rsidR="002044A7" w:rsidRPr="002044A7" w:rsidRDefault="002044A7" w:rsidP="002044A7">
            <w:pPr>
              <w:pStyle w:val="ListParagraph"/>
              <w:rPr>
                <w:rFonts w:asciiTheme="minorHAnsi" w:hAnsiTheme="minorHAnsi" w:cstheme="minorHAnsi"/>
                <w:color w:val="00B050"/>
              </w:rPr>
            </w:pPr>
            <w:r w:rsidRPr="002044A7">
              <w:rPr>
                <w:rFonts w:asciiTheme="minorHAnsi" w:hAnsiTheme="minorHAnsi" w:cstheme="minorHAnsi"/>
                <w:color w:val="00B050"/>
              </w:rPr>
              <w:t>...</w:t>
            </w:r>
          </w:p>
          <w:p w:rsidR="002044A7" w:rsidRPr="002044A7" w:rsidRDefault="002044A7" w:rsidP="002044A7">
            <w:pPr>
              <w:pStyle w:val="ListParagraph"/>
              <w:rPr>
                <w:rFonts w:asciiTheme="minorHAnsi" w:hAnsiTheme="minorHAnsi" w:cstheme="minorHAnsi"/>
                <w:color w:val="00B050"/>
              </w:rPr>
            </w:pPr>
            <w:r w:rsidRPr="002044A7">
              <w:rPr>
                <w:rFonts w:asciiTheme="minorHAnsi" w:hAnsiTheme="minorHAnsi" w:cstheme="minorHAnsi"/>
                <w:color w:val="00B050"/>
              </w:rPr>
              <w:t>Option n:</w:t>
            </w:r>
          </w:p>
          <w:p w:rsidR="00DA6F42" w:rsidRDefault="00521A7E">
            <w:pPr>
              <w:pStyle w:val="ListParagraph"/>
              <w:numPr>
                <w:ilvl w:val="1"/>
                <w:numId w:val="3"/>
              </w:numPr>
              <w:rPr>
                <w:rFonts w:asciiTheme="minorHAnsi" w:hAnsiTheme="minorHAnsi" w:cstheme="minorHAnsi"/>
                <w:color w:val="000000" w:themeColor="text1"/>
              </w:rPr>
            </w:pPr>
            <w:r>
              <w:rPr>
                <w:rFonts w:asciiTheme="minorHAnsi" w:hAnsiTheme="minorHAnsi" w:cstheme="minorHAnsi"/>
                <w:color w:val="000000" w:themeColor="text1"/>
              </w:rPr>
              <w:t>Guide 1: you can use Python Geocoding Toolbox</w:t>
            </w:r>
          </w:p>
          <w:p w:rsidR="00DA6F42" w:rsidRDefault="00521A7E">
            <w:pPr>
              <w:pStyle w:val="ListParagraph"/>
              <w:ind w:left="1440"/>
              <w:rPr>
                <w:rFonts w:asciiTheme="minorHAnsi" w:hAnsiTheme="minorHAnsi" w:cstheme="minorHAnsi"/>
                <w:color w:val="000000" w:themeColor="text1"/>
              </w:rPr>
            </w:pPr>
            <w:r>
              <w:rPr>
                <w:rFonts w:asciiTheme="minorHAnsi" w:hAnsiTheme="minorHAnsi" w:cstheme="minorHAnsi"/>
                <w:color w:val="000000" w:themeColor="text1"/>
              </w:rPr>
              <w:t xml:space="preserve">Look up: </w:t>
            </w:r>
            <w:hyperlink r:id="rId11" w:anchor="downloads" w:history="1">
              <w:r>
                <w:rPr>
                  <w:rStyle w:val="Hyperlink"/>
                  <w:rFonts w:asciiTheme="minorHAnsi" w:hAnsiTheme="minorHAnsi" w:cstheme="minorHAnsi"/>
                  <w:color w:val="000000" w:themeColor="text1"/>
                </w:rPr>
                <w:t>https://pypi.python.org/pypi/geopy#downloads</w:t>
              </w:r>
            </w:hyperlink>
          </w:p>
          <w:p w:rsidR="00DA6F42" w:rsidRDefault="00521A7E">
            <w:pPr>
              <w:pStyle w:val="ListParagraph"/>
              <w:numPr>
                <w:ilvl w:val="1"/>
                <w:numId w:val="3"/>
              </w:numPr>
              <w:rPr>
                <w:rFonts w:asciiTheme="minorHAnsi" w:hAnsiTheme="minorHAnsi" w:cstheme="minorHAnsi"/>
                <w:color w:val="000000" w:themeColor="text1"/>
              </w:rPr>
            </w:pPr>
            <w:r>
              <w:rPr>
                <w:rFonts w:asciiTheme="minorHAnsi" w:hAnsiTheme="minorHAnsi" w:cstheme="minorHAnsi"/>
                <w:color w:val="000000" w:themeColor="text1"/>
              </w:rPr>
              <w:t xml:space="preserve">Guide 2: you can use </w:t>
            </w:r>
            <w:proofErr w:type="spellStart"/>
            <w:r>
              <w:rPr>
                <w:rFonts w:asciiTheme="minorHAnsi" w:hAnsiTheme="minorHAnsi" w:cstheme="minorHAnsi"/>
                <w:color w:val="000000" w:themeColor="text1"/>
              </w:rPr>
              <w:t>gmplot</w:t>
            </w:r>
            <w:proofErr w:type="spellEnd"/>
          </w:p>
          <w:p w:rsidR="00DA6F42" w:rsidRDefault="00521A7E">
            <w:pPr>
              <w:pStyle w:val="ListParagraph"/>
              <w:ind w:left="1440"/>
              <w:rPr>
                <w:rFonts w:asciiTheme="minorHAnsi" w:hAnsiTheme="minorHAnsi" w:cstheme="minorHAnsi"/>
                <w:color w:val="000000" w:themeColor="text1"/>
              </w:rPr>
            </w:pPr>
            <w:r>
              <w:rPr>
                <w:rFonts w:asciiTheme="minorHAnsi" w:hAnsiTheme="minorHAnsi" w:cstheme="minorHAnsi"/>
                <w:color w:val="000000" w:themeColor="text1"/>
              </w:rPr>
              <w:t xml:space="preserve">Lookup: </w:t>
            </w:r>
            <w:hyperlink r:id="rId12" w:history="1">
              <w:r>
                <w:rPr>
                  <w:rStyle w:val="Hyperlink"/>
                  <w:rFonts w:asciiTheme="minorHAnsi" w:hAnsiTheme="minorHAnsi" w:cstheme="minorHAnsi"/>
                  <w:color w:val="000000" w:themeColor="text1"/>
                </w:rPr>
                <w:t>https://github.com/vgm64/gmplot</w:t>
              </w:r>
            </w:hyperlink>
            <w:r>
              <w:rPr>
                <w:rFonts w:asciiTheme="minorHAnsi" w:hAnsiTheme="minorHAnsi" w:cstheme="minorHAnsi"/>
                <w:color w:val="000000" w:themeColor="text1"/>
              </w:rPr>
              <w:t xml:space="preserve"> </w:t>
            </w:r>
          </w:p>
          <w:p w:rsidR="00DA6F42" w:rsidRPr="00D90A9A" w:rsidRDefault="00521A7E">
            <w:pPr>
              <w:pStyle w:val="ListParagraph"/>
              <w:numPr>
                <w:ilvl w:val="0"/>
                <w:numId w:val="3"/>
              </w:numPr>
              <w:rPr>
                <w:rFonts w:asciiTheme="minorHAnsi" w:hAnsiTheme="minorHAnsi" w:cstheme="minorHAnsi"/>
                <w:color w:val="00B050"/>
              </w:rPr>
            </w:pPr>
            <w:r w:rsidRPr="00D90A9A">
              <w:rPr>
                <w:rFonts w:asciiTheme="minorHAnsi" w:hAnsiTheme="minorHAnsi" w:cstheme="minorHAnsi"/>
                <w:color w:val="00B050"/>
              </w:rPr>
              <w:t xml:space="preserve">Get the distances between these </w:t>
            </w:r>
            <w:r w:rsidR="00D90A9A" w:rsidRPr="00D90A9A">
              <w:rPr>
                <w:rFonts w:asciiTheme="minorHAnsi" w:hAnsiTheme="minorHAnsi" w:cstheme="minorHAnsi"/>
                <w:color w:val="00B050"/>
              </w:rPr>
              <w:t>stops</w:t>
            </w:r>
            <w:r w:rsidR="002044A7">
              <w:rPr>
                <w:rFonts w:asciiTheme="minorHAnsi" w:hAnsiTheme="minorHAnsi" w:cstheme="minorHAnsi"/>
                <w:color w:val="00B050"/>
              </w:rPr>
              <w:t>.</w:t>
            </w:r>
          </w:p>
          <w:p w:rsidR="00DA6F42" w:rsidRDefault="00521A7E">
            <w:pPr>
              <w:pStyle w:val="ListParagraph"/>
              <w:numPr>
                <w:ilvl w:val="1"/>
                <w:numId w:val="3"/>
              </w:numPr>
              <w:rPr>
                <w:rFonts w:asciiTheme="minorHAnsi" w:hAnsiTheme="minorHAnsi" w:cstheme="minorHAnsi"/>
                <w:color w:val="000000" w:themeColor="text1"/>
              </w:rPr>
            </w:pPr>
            <w:r>
              <w:rPr>
                <w:rFonts w:asciiTheme="minorHAnsi" w:hAnsiTheme="minorHAnsi" w:cstheme="minorHAnsi"/>
                <w:color w:val="000000" w:themeColor="text1"/>
              </w:rPr>
              <w:t>Guide 1: you can use Python Geocoding Toolbox</w:t>
            </w:r>
          </w:p>
          <w:p w:rsidR="00DA6F42" w:rsidRDefault="00521A7E">
            <w:pPr>
              <w:pStyle w:val="ListParagraph"/>
              <w:numPr>
                <w:ilvl w:val="1"/>
                <w:numId w:val="3"/>
              </w:numPr>
              <w:rPr>
                <w:rFonts w:asciiTheme="minorHAnsi" w:hAnsiTheme="minorHAnsi" w:cstheme="minorHAnsi"/>
                <w:color w:val="000000" w:themeColor="text1"/>
              </w:rPr>
            </w:pPr>
            <w:r>
              <w:rPr>
                <w:rFonts w:asciiTheme="minorHAnsi" w:hAnsiTheme="minorHAnsi" w:cstheme="minorHAnsi"/>
                <w:color w:val="000000" w:themeColor="text1"/>
              </w:rPr>
              <w:t xml:space="preserve">Suggestion 2: you should use </w:t>
            </w:r>
            <w:r>
              <w:rPr>
                <w:rFonts w:asciiTheme="minorHAnsi" w:hAnsiTheme="minorHAnsi" w:cstheme="minorHAnsi"/>
                <w:color w:val="000000" w:themeColor="text1"/>
                <w:shd w:val="clear" w:color="auto" w:fill="FFFFFF"/>
              </w:rPr>
              <w:t>Google Distance Matrix API</w:t>
            </w:r>
          </w:p>
          <w:p w:rsidR="00DA6F42" w:rsidRDefault="00521A7E">
            <w:pPr>
              <w:pStyle w:val="ListParagraph"/>
              <w:numPr>
                <w:ilvl w:val="2"/>
                <w:numId w:val="3"/>
              </w:numPr>
              <w:rPr>
                <w:rFonts w:asciiTheme="minorHAnsi" w:hAnsiTheme="minorHAnsi" w:cstheme="minorHAnsi"/>
                <w:color w:val="000000" w:themeColor="text1"/>
              </w:rPr>
            </w:pPr>
            <w:r>
              <w:rPr>
                <w:rFonts w:asciiTheme="minorHAnsi" w:hAnsiTheme="minorHAnsi" w:cstheme="minorHAnsi"/>
                <w:color w:val="000000" w:themeColor="text1"/>
              </w:rPr>
              <w:t xml:space="preserve">Login to the google developer’s website and follow through the examples. It is important that you know how to use the API key given to you within the code that you are going to use. Refer to this link: </w:t>
            </w:r>
            <w:hyperlink r:id="rId13" w:history="1">
              <w:r w:rsidR="00B56472" w:rsidRPr="00321F2E">
                <w:rPr>
                  <w:rStyle w:val="Hyperlink"/>
                  <w:rFonts w:asciiTheme="minorHAnsi" w:hAnsiTheme="minorHAnsi" w:cstheme="minorHAnsi"/>
                </w:rPr>
                <w:t>https://developers.google.com/maps/documentation/distance-matrix/start</w:t>
              </w:r>
            </w:hyperlink>
          </w:p>
          <w:p w:rsidR="00DA6F42" w:rsidRDefault="00FA171E">
            <w:pPr>
              <w:pStyle w:val="ListParagraph"/>
              <w:numPr>
                <w:ilvl w:val="0"/>
                <w:numId w:val="3"/>
              </w:numPr>
              <w:rPr>
                <w:rFonts w:asciiTheme="minorHAnsi" w:hAnsiTheme="minorHAnsi" w:cstheme="minorHAnsi"/>
                <w:color w:val="000000" w:themeColor="text1"/>
              </w:rPr>
            </w:pPr>
            <w:r>
              <w:rPr>
                <w:rFonts w:asciiTheme="minorHAnsi" w:hAnsiTheme="minorHAnsi" w:cstheme="minorHAnsi"/>
                <w:bCs/>
                <w:color w:val="00B050"/>
              </w:rPr>
              <w:t>Identify</w:t>
            </w:r>
            <w:r w:rsidR="00B56472" w:rsidRPr="00B56472">
              <w:rPr>
                <w:rFonts w:asciiTheme="minorHAnsi" w:hAnsiTheme="minorHAnsi" w:cstheme="minorHAnsi"/>
                <w:bCs/>
                <w:color w:val="00B050"/>
              </w:rPr>
              <w:t xml:space="preserve"> the option with the shortest path</w:t>
            </w:r>
            <w:r w:rsidR="00521A7E" w:rsidRPr="00B56472">
              <w:rPr>
                <w:rFonts w:asciiTheme="minorHAnsi" w:hAnsiTheme="minorHAnsi" w:cstheme="minorHAnsi"/>
                <w:bCs/>
                <w:color w:val="00B050"/>
              </w:rPr>
              <w:t xml:space="preserve">: </w:t>
            </w:r>
            <w:r w:rsidR="00521A7E">
              <w:rPr>
                <w:rFonts w:asciiTheme="minorHAnsi" w:hAnsiTheme="minorHAnsi" w:cstheme="minorHAnsi"/>
                <w:color w:val="000000" w:themeColor="text1"/>
              </w:rPr>
              <w:t>Us</w:t>
            </w:r>
            <w:r w:rsidR="001A2443">
              <w:rPr>
                <w:rFonts w:asciiTheme="minorHAnsi" w:hAnsiTheme="minorHAnsi" w:cstheme="minorHAnsi"/>
                <w:color w:val="000000" w:themeColor="text1"/>
              </w:rPr>
              <w:t>e</w:t>
            </w:r>
            <w:r w:rsidR="00521A7E">
              <w:rPr>
                <w:rFonts w:asciiTheme="minorHAnsi" w:hAnsiTheme="minorHAnsi" w:cstheme="minorHAnsi"/>
                <w:color w:val="000000" w:themeColor="text1"/>
              </w:rPr>
              <w:t xml:space="preserve"> one of the algorithms for shortest path, get the minimum distance to arrive to </w:t>
            </w:r>
            <w:r w:rsidR="001A2443">
              <w:rPr>
                <w:rFonts w:asciiTheme="minorHAnsi" w:hAnsiTheme="minorHAnsi" w:cstheme="minorHAnsi"/>
                <w:color w:val="000000" w:themeColor="text1"/>
              </w:rPr>
              <w:t xml:space="preserve">the </w:t>
            </w:r>
            <w:r w:rsidR="00521A7E">
              <w:rPr>
                <w:rFonts w:asciiTheme="minorHAnsi" w:hAnsiTheme="minorHAnsi" w:cstheme="minorHAnsi"/>
                <w:color w:val="000000" w:themeColor="text1"/>
              </w:rPr>
              <w:t xml:space="preserve">destination using at least 3 types of </w:t>
            </w:r>
            <w:r w:rsidR="00521A7E">
              <w:rPr>
                <w:rFonts w:asciiTheme="minorHAnsi" w:hAnsiTheme="minorHAnsi" w:cstheme="minorHAnsi"/>
                <w:color w:val="000000" w:themeColor="text1"/>
                <w:lang w:val="en-SG"/>
              </w:rPr>
              <w:t>transportation</w:t>
            </w:r>
            <w:r w:rsidR="001A2443">
              <w:rPr>
                <w:rFonts w:asciiTheme="minorHAnsi" w:hAnsiTheme="minorHAnsi" w:cstheme="minorHAnsi"/>
                <w:color w:val="000000" w:themeColor="text1"/>
              </w:rPr>
              <w:t>.</w:t>
            </w:r>
          </w:p>
          <w:p w:rsidR="00DA6F42" w:rsidRDefault="00DA6F42">
            <w:pPr>
              <w:pStyle w:val="ListParagraph"/>
              <w:ind w:left="0"/>
              <w:rPr>
                <w:rFonts w:asciiTheme="minorHAnsi" w:hAnsiTheme="minorHAnsi" w:cstheme="minorHAnsi"/>
                <w:color w:val="000000" w:themeColor="text1"/>
              </w:rPr>
            </w:pPr>
          </w:p>
          <w:p w:rsidR="00DA6F42" w:rsidRPr="00DC1908" w:rsidRDefault="00521A7E">
            <w:pPr>
              <w:pStyle w:val="ListParagraph"/>
              <w:numPr>
                <w:ilvl w:val="0"/>
                <w:numId w:val="3"/>
              </w:numPr>
              <w:rPr>
                <w:rFonts w:asciiTheme="minorHAnsi" w:hAnsiTheme="minorHAnsi" w:cstheme="minorHAnsi"/>
                <w:color w:val="00B050"/>
              </w:rPr>
            </w:pPr>
            <w:r w:rsidRPr="00DC1908">
              <w:rPr>
                <w:rFonts w:asciiTheme="minorHAnsi" w:hAnsiTheme="minorHAnsi" w:cstheme="minorHAnsi"/>
                <w:color w:val="00B050"/>
              </w:rPr>
              <w:t xml:space="preserve">Plot line </w:t>
            </w:r>
            <w:r w:rsidR="00E71DF5" w:rsidRPr="00DC1908">
              <w:rPr>
                <w:rFonts w:asciiTheme="minorHAnsi" w:hAnsiTheme="minorHAnsi" w:cstheme="minorHAnsi"/>
                <w:color w:val="00B050"/>
              </w:rPr>
              <w:t>to illustrate the origin location, stops and the destination based on the option chosen in step 3.</w:t>
            </w:r>
          </w:p>
          <w:p w:rsidR="00DA6F42" w:rsidRDefault="00521A7E">
            <w:pPr>
              <w:pStyle w:val="ListParagraph"/>
              <w:numPr>
                <w:ilvl w:val="1"/>
                <w:numId w:val="3"/>
              </w:numPr>
              <w:rPr>
                <w:rFonts w:asciiTheme="minorHAnsi" w:hAnsiTheme="minorHAnsi" w:cstheme="minorHAnsi"/>
                <w:color w:val="000000" w:themeColor="text1"/>
              </w:rPr>
            </w:pPr>
            <w:r>
              <w:rPr>
                <w:rFonts w:asciiTheme="minorHAnsi" w:hAnsiTheme="minorHAnsi" w:cstheme="minorHAnsi"/>
                <w:color w:val="000000" w:themeColor="text1"/>
              </w:rPr>
              <w:t xml:space="preserve">Guide1:  you can use </w:t>
            </w:r>
            <w:proofErr w:type="spellStart"/>
            <w:r>
              <w:rPr>
                <w:rStyle w:val="HTMLCode"/>
                <w:rFonts w:asciiTheme="minorHAnsi" w:eastAsiaTheme="minorHAnsi" w:hAnsiTheme="minorHAnsi" w:cstheme="minorHAnsi"/>
                <w:b/>
                <w:color w:val="000000" w:themeColor="text1"/>
                <w:sz w:val="24"/>
                <w:szCs w:val="24"/>
                <w:shd w:val="clear" w:color="auto" w:fill="F5F2F0"/>
              </w:rPr>
              <w:t>google.maps.Polyline</w:t>
            </w:r>
            <w:proofErr w:type="spellEnd"/>
            <w:r>
              <w:rPr>
                <w:rFonts w:asciiTheme="minorHAnsi" w:hAnsiTheme="minorHAnsi" w:cstheme="minorHAnsi"/>
                <w:color w:val="000000" w:themeColor="text1"/>
                <w:shd w:val="clear" w:color="auto" w:fill="FFFFFF"/>
              </w:rPr>
              <w:t>. You can refer to this link:</w:t>
            </w:r>
          </w:p>
          <w:p w:rsidR="00DA6F42" w:rsidRDefault="001F0CC2">
            <w:pPr>
              <w:ind w:left="1440"/>
              <w:rPr>
                <w:rStyle w:val="Hyperlink"/>
                <w:rFonts w:asciiTheme="minorHAnsi" w:hAnsiTheme="minorHAnsi" w:cstheme="minorHAnsi"/>
                <w:color w:val="000000" w:themeColor="text1"/>
              </w:rPr>
            </w:pPr>
            <w:hyperlink r:id="rId14" w:history="1">
              <w:r w:rsidR="00521A7E">
                <w:rPr>
                  <w:rStyle w:val="Hyperlink"/>
                  <w:rFonts w:asciiTheme="minorHAnsi" w:hAnsiTheme="minorHAnsi" w:cstheme="minorHAnsi"/>
                  <w:color w:val="000000" w:themeColor="text1"/>
                </w:rPr>
                <w:t>https://www.sitepoint.com/create-a-polyline-using-the-geolocation-and-the-google-maps-api/</w:t>
              </w:r>
            </w:hyperlink>
          </w:p>
          <w:p w:rsidR="00DA6F42" w:rsidRDefault="00521A7E" w:rsidP="00DC1908">
            <w:pPr>
              <w:pStyle w:val="ListParagraph"/>
              <w:ind w:left="0"/>
              <w:jc w:val="both"/>
              <w:rPr>
                <w:rFonts w:asciiTheme="minorHAnsi" w:hAnsiTheme="minorHAnsi" w:cstheme="minorHAnsi"/>
                <w:b/>
                <w:bCs/>
                <w:color w:val="000000" w:themeColor="text1"/>
              </w:rPr>
            </w:pPr>
            <w:r>
              <w:rPr>
                <w:rFonts w:asciiTheme="minorHAnsi" w:hAnsiTheme="minorHAnsi" w:cstheme="minorHAnsi"/>
                <w:b/>
                <w:bCs/>
                <w:color w:val="000000" w:themeColor="text1"/>
                <w:lang w:val="en-SG"/>
              </w:rPr>
              <w:t xml:space="preserve">Problem 2: Even the shortest path able to be determine, passengers are still facing daily problem due to the long waiting time. The unusual and unexpected condition during the journey such as unexpected traffic congestion, unexpected delay, randomness in passengers’ demands </w:t>
            </w:r>
            <w:r w:rsidR="00DC1908">
              <w:rPr>
                <w:rFonts w:asciiTheme="minorHAnsi" w:hAnsiTheme="minorHAnsi" w:cstheme="minorHAnsi"/>
                <w:b/>
                <w:bCs/>
                <w:color w:val="000000" w:themeColor="text1"/>
                <w:lang w:val="en-SG"/>
              </w:rPr>
              <w:t>OR</w:t>
            </w:r>
            <w:r>
              <w:rPr>
                <w:rFonts w:asciiTheme="minorHAnsi" w:hAnsiTheme="minorHAnsi" w:cstheme="minorHAnsi"/>
                <w:b/>
                <w:bCs/>
                <w:color w:val="000000" w:themeColor="text1"/>
                <w:lang w:val="en-SG"/>
              </w:rPr>
              <w:t xml:space="preserve"> weather changes need to be considered before making suggestion.</w:t>
            </w:r>
          </w:p>
          <w:p w:rsidR="00DA6F42" w:rsidRDefault="00DA6F42">
            <w:pPr>
              <w:pStyle w:val="ListParagraph"/>
              <w:ind w:left="0"/>
              <w:jc w:val="both"/>
              <w:rPr>
                <w:rFonts w:asciiTheme="minorHAnsi" w:hAnsiTheme="minorHAnsi" w:cstheme="minorHAnsi"/>
                <w:color w:val="000000" w:themeColor="text1"/>
              </w:rPr>
            </w:pPr>
          </w:p>
          <w:p w:rsidR="00DA6F42" w:rsidRPr="008D60E8" w:rsidRDefault="00521A7E">
            <w:pPr>
              <w:pStyle w:val="ListParagraph"/>
              <w:numPr>
                <w:ilvl w:val="0"/>
                <w:numId w:val="3"/>
              </w:numPr>
              <w:jc w:val="both"/>
              <w:rPr>
                <w:rFonts w:asciiTheme="minorHAnsi" w:hAnsiTheme="minorHAnsi" w:cstheme="minorHAnsi"/>
                <w:color w:val="00B050"/>
              </w:rPr>
            </w:pPr>
            <w:r w:rsidRPr="008D60E8">
              <w:rPr>
                <w:rFonts w:asciiTheme="minorHAnsi" w:hAnsiTheme="minorHAnsi" w:cstheme="minorHAnsi"/>
                <w:color w:val="00B050"/>
              </w:rPr>
              <w:lastRenderedPageBreak/>
              <w:t xml:space="preserve">Extract </w:t>
            </w:r>
            <w:r w:rsidRPr="008D60E8">
              <w:rPr>
                <w:rFonts w:asciiTheme="minorHAnsi" w:hAnsiTheme="minorHAnsi" w:cstheme="minorHAnsi"/>
                <w:color w:val="00B050"/>
                <w:lang w:val="en-SG"/>
              </w:rPr>
              <w:t xml:space="preserve">information </w:t>
            </w:r>
            <w:r w:rsidR="008D60E8" w:rsidRPr="008D60E8">
              <w:rPr>
                <w:rFonts w:asciiTheme="minorHAnsi" w:hAnsiTheme="minorHAnsi" w:cstheme="minorHAnsi"/>
                <w:color w:val="00B050"/>
                <w:lang w:val="en-SG"/>
              </w:rPr>
              <w:t xml:space="preserve">about public transportation </w:t>
            </w:r>
            <w:r w:rsidRPr="008D60E8">
              <w:rPr>
                <w:rFonts w:asciiTheme="minorHAnsi" w:hAnsiTheme="minorHAnsi" w:cstheme="minorHAnsi"/>
                <w:color w:val="00B050"/>
                <w:lang w:val="en-SG"/>
              </w:rPr>
              <w:t>from the internet</w:t>
            </w:r>
            <w:r w:rsidR="008D60E8" w:rsidRPr="008D60E8">
              <w:rPr>
                <w:rFonts w:asciiTheme="minorHAnsi" w:hAnsiTheme="minorHAnsi" w:cstheme="minorHAnsi"/>
                <w:color w:val="00B050"/>
                <w:lang w:val="en-SG"/>
              </w:rPr>
              <w:t>. (For example,</w:t>
            </w:r>
            <w:r w:rsidRPr="008D60E8">
              <w:rPr>
                <w:rFonts w:asciiTheme="minorHAnsi" w:hAnsiTheme="minorHAnsi" w:cstheme="minorHAnsi"/>
                <w:color w:val="00B050"/>
                <w:lang w:val="en-SG"/>
              </w:rPr>
              <w:t xml:space="preserve"> traffic information website, new papers</w:t>
            </w:r>
            <w:r w:rsidR="008D60E8" w:rsidRPr="008D60E8">
              <w:rPr>
                <w:rFonts w:asciiTheme="minorHAnsi" w:hAnsiTheme="minorHAnsi" w:cstheme="minorHAnsi"/>
                <w:color w:val="00B050"/>
                <w:lang w:val="en-SG"/>
              </w:rPr>
              <w:t xml:space="preserve">). </w:t>
            </w:r>
            <w:r w:rsidR="001A2443" w:rsidRPr="008D60E8">
              <w:rPr>
                <w:rFonts w:asciiTheme="minorHAnsi" w:hAnsiTheme="minorHAnsi" w:cstheme="minorHAnsi"/>
                <w:color w:val="00B050"/>
              </w:rPr>
              <w:t>C</w:t>
            </w:r>
            <w:r w:rsidRPr="008D60E8">
              <w:rPr>
                <w:rFonts w:asciiTheme="minorHAnsi" w:hAnsiTheme="minorHAnsi" w:cstheme="minorHAnsi"/>
                <w:color w:val="00B050"/>
              </w:rPr>
              <w:t>ount the number of words in the webpages.</w:t>
            </w:r>
          </w:p>
          <w:p w:rsidR="00DA6F42" w:rsidRDefault="00521A7E">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Sometimes a webpage must be converted to the text version before it can be done</w:t>
            </w:r>
          </w:p>
          <w:p w:rsidR="00DA6F42" w:rsidRDefault="00521A7E">
            <w:pPr>
              <w:pStyle w:val="ListParagraph"/>
              <w:numPr>
                <w:ilvl w:val="2"/>
                <w:numId w:val="4"/>
              </w:numPr>
              <w:jc w:val="both"/>
              <w:rPr>
                <w:rFonts w:asciiTheme="minorHAnsi" w:hAnsiTheme="minorHAnsi" w:cstheme="minorHAnsi"/>
                <w:color w:val="000000" w:themeColor="text1"/>
              </w:rPr>
            </w:pPr>
            <w:r>
              <w:rPr>
                <w:rFonts w:asciiTheme="minorHAnsi" w:hAnsiTheme="minorHAnsi" w:cstheme="minorHAnsi"/>
                <w:color w:val="000000" w:themeColor="text1"/>
              </w:rPr>
              <w:t>Guide 1: You may refer to this website to extract word from a website</w:t>
            </w:r>
          </w:p>
          <w:p w:rsidR="00DA6F42" w:rsidRDefault="001F0CC2">
            <w:pPr>
              <w:pStyle w:val="ListParagraph"/>
              <w:ind w:left="1440" w:firstLine="540"/>
              <w:jc w:val="both"/>
              <w:rPr>
                <w:rFonts w:asciiTheme="minorHAnsi" w:hAnsiTheme="minorHAnsi" w:cstheme="minorHAnsi"/>
                <w:color w:val="000000" w:themeColor="text1"/>
              </w:rPr>
            </w:pPr>
            <w:hyperlink r:id="rId15" w:history="1">
              <w:r w:rsidR="00521A7E">
                <w:rPr>
                  <w:rStyle w:val="Hyperlink"/>
                  <w:rFonts w:asciiTheme="minorHAnsi" w:hAnsiTheme="minorHAnsi" w:cstheme="minorHAnsi"/>
                  <w:color w:val="000000" w:themeColor="text1"/>
                </w:rPr>
                <w:t>https://www.textise.net/</w:t>
              </w:r>
            </w:hyperlink>
            <w:r w:rsidR="00521A7E">
              <w:rPr>
                <w:rFonts w:asciiTheme="minorHAnsi" w:hAnsiTheme="minorHAnsi" w:cstheme="minorHAnsi"/>
                <w:color w:val="000000" w:themeColor="text1"/>
              </w:rPr>
              <w:t xml:space="preserve"> </w:t>
            </w:r>
          </w:p>
          <w:p w:rsidR="00DA6F42" w:rsidRDefault="00521A7E">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Guide 2: You may refer to this website on how to count word frequency in a website</w:t>
            </w:r>
          </w:p>
          <w:p w:rsidR="00DA6F42" w:rsidRDefault="001F0CC2">
            <w:pPr>
              <w:pStyle w:val="ListParagraph"/>
              <w:ind w:left="1440"/>
              <w:jc w:val="both"/>
              <w:rPr>
                <w:rFonts w:asciiTheme="minorHAnsi" w:hAnsiTheme="minorHAnsi" w:cstheme="minorHAnsi"/>
                <w:color w:val="000000" w:themeColor="text1"/>
              </w:rPr>
            </w:pPr>
            <w:hyperlink r:id="rId16" w:history="1">
              <w:r w:rsidR="00521A7E">
                <w:rPr>
                  <w:rStyle w:val="Hyperlink"/>
                  <w:rFonts w:asciiTheme="minorHAnsi" w:hAnsiTheme="minorHAnsi" w:cstheme="minorHAnsi"/>
                  <w:color w:val="000000" w:themeColor="text1"/>
                </w:rPr>
                <w:t>https://programminghistorian.org/lessons/counting-frequencies</w:t>
              </w:r>
            </w:hyperlink>
            <w:r w:rsidR="00521A7E">
              <w:rPr>
                <w:rFonts w:asciiTheme="minorHAnsi" w:hAnsiTheme="minorHAnsi" w:cstheme="minorHAnsi"/>
                <w:color w:val="000000" w:themeColor="text1"/>
              </w:rPr>
              <w:t xml:space="preserve"> </w:t>
            </w:r>
          </w:p>
          <w:p w:rsidR="00DA6F42" w:rsidRDefault="00521A7E">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You can also filter stops words from the text you found</w:t>
            </w:r>
          </w:p>
          <w:p w:rsidR="00DA6F42" w:rsidRDefault="00521A7E">
            <w:pPr>
              <w:pStyle w:val="ListParagraph"/>
              <w:numPr>
                <w:ilvl w:val="2"/>
                <w:numId w:val="4"/>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Guide 3: Stops words are such as conjunctions and prepositions. You may refer to this link: </w:t>
            </w:r>
            <w:hyperlink r:id="rId17" w:history="1">
              <w:r>
                <w:rPr>
                  <w:rStyle w:val="Hyperlink"/>
                  <w:rFonts w:asciiTheme="minorHAnsi" w:hAnsiTheme="minorHAnsi" w:cstheme="minorHAnsi"/>
                  <w:color w:val="000000" w:themeColor="text1"/>
                </w:rPr>
                <w:t>https://www.ranks.nl/stopwords</w:t>
              </w:r>
            </w:hyperlink>
            <w:r>
              <w:rPr>
                <w:rFonts w:asciiTheme="minorHAnsi" w:hAnsiTheme="minorHAnsi" w:cstheme="minorHAnsi"/>
                <w:color w:val="000000" w:themeColor="text1"/>
              </w:rPr>
              <w:t xml:space="preserve"> </w:t>
            </w:r>
          </w:p>
          <w:p w:rsidR="00DA6F42" w:rsidRPr="00FA171E" w:rsidRDefault="00521A7E">
            <w:pPr>
              <w:pStyle w:val="ListParagraph"/>
              <w:numPr>
                <w:ilvl w:val="2"/>
                <w:numId w:val="4"/>
              </w:numPr>
              <w:jc w:val="both"/>
              <w:rPr>
                <w:rFonts w:asciiTheme="minorHAnsi" w:hAnsiTheme="minorHAnsi" w:cstheme="minorHAnsi"/>
                <w:color w:val="00B050"/>
              </w:rPr>
            </w:pPr>
            <w:r w:rsidRPr="00FA171E">
              <w:rPr>
                <w:rFonts w:asciiTheme="minorHAnsi" w:hAnsiTheme="minorHAnsi" w:cstheme="minorHAnsi"/>
                <w:color w:val="00B050"/>
              </w:rPr>
              <w:t xml:space="preserve">Program using </w:t>
            </w:r>
            <w:r w:rsidR="00FA171E" w:rsidRPr="00FA171E">
              <w:rPr>
                <w:rFonts w:asciiTheme="minorHAnsi" w:hAnsiTheme="minorHAnsi" w:cstheme="minorHAnsi"/>
                <w:color w:val="00B050"/>
              </w:rPr>
              <w:t xml:space="preserve">any </w:t>
            </w:r>
            <w:r w:rsidR="001A2443">
              <w:rPr>
                <w:rFonts w:asciiTheme="minorHAnsi" w:hAnsiTheme="minorHAnsi" w:cstheme="minorHAnsi"/>
                <w:color w:val="00B050"/>
              </w:rPr>
              <w:t>S</w:t>
            </w:r>
            <w:r w:rsidR="00FA171E" w:rsidRPr="00FA171E">
              <w:rPr>
                <w:rFonts w:asciiTheme="minorHAnsi" w:hAnsiTheme="minorHAnsi" w:cstheme="minorHAnsi"/>
                <w:color w:val="00B050"/>
              </w:rPr>
              <w:t xml:space="preserve">tring </w:t>
            </w:r>
            <w:r w:rsidR="001A2443">
              <w:rPr>
                <w:rFonts w:asciiTheme="minorHAnsi" w:hAnsiTheme="minorHAnsi" w:cstheme="minorHAnsi"/>
                <w:color w:val="00B050"/>
              </w:rPr>
              <w:t>M</w:t>
            </w:r>
            <w:r w:rsidR="00FA171E" w:rsidRPr="00FA171E">
              <w:rPr>
                <w:rFonts w:asciiTheme="minorHAnsi" w:hAnsiTheme="minorHAnsi" w:cstheme="minorHAnsi"/>
                <w:color w:val="00B050"/>
              </w:rPr>
              <w:t>atching</w:t>
            </w:r>
            <w:r w:rsidRPr="00FA171E">
              <w:rPr>
                <w:rFonts w:asciiTheme="minorHAnsi" w:hAnsiTheme="minorHAnsi" w:cstheme="minorHAnsi"/>
                <w:color w:val="00B050"/>
              </w:rPr>
              <w:t xml:space="preserve"> algorithm to find and delete the stop words.</w:t>
            </w:r>
          </w:p>
          <w:p w:rsidR="00DA6F42" w:rsidRDefault="00521A7E">
            <w:pPr>
              <w:pStyle w:val="ListParagraph"/>
              <w:numPr>
                <w:ilvl w:val="0"/>
                <w:numId w:val="3"/>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Plot line/scatter/histogram graphs related to the word count using </w:t>
            </w:r>
            <w:proofErr w:type="spellStart"/>
            <w:r>
              <w:rPr>
                <w:rFonts w:asciiTheme="minorHAnsi" w:hAnsiTheme="minorHAnsi" w:cstheme="minorHAnsi"/>
                <w:color w:val="000000" w:themeColor="text1"/>
              </w:rPr>
              <w:t>Plotly</w:t>
            </w:r>
            <w:proofErr w:type="spellEnd"/>
            <w:r>
              <w:rPr>
                <w:rFonts w:asciiTheme="minorHAnsi" w:hAnsiTheme="minorHAnsi" w:cstheme="minorHAnsi"/>
                <w:color w:val="000000" w:themeColor="text1"/>
              </w:rPr>
              <w:t xml:space="preserve"> (Word count, stop words)</w:t>
            </w:r>
          </w:p>
          <w:p w:rsidR="00DA6F42" w:rsidRDefault="00521A7E">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Guide 3: You may refer this link on how to install </w:t>
            </w:r>
            <w:proofErr w:type="spellStart"/>
            <w:r>
              <w:rPr>
                <w:rFonts w:asciiTheme="minorHAnsi" w:hAnsiTheme="minorHAnsi" w:cstheme="minorHAnsi"/>
                <w:color w:val="000000" w:themeColor="text1"/>
              </w:rPr>
              <w:t>Plotly</w:t>
            </w:r>
            <w:proofErr w:type="spellEnd"/>
            <w:r>
              <w:rPr>
                <w:rFonts w:asciiTheme="minorHAnsi" w:hAnsiTheme="minorHAnsi" w:cstheme="minorHAnsi"/>
                <w:color w:val="000000" w:themeColor="text1"/>
              </w:rPr>
              <w:t xml:space="preserve"> and how to use the API keys</w:t>
            </w:r>
          </w:p>
          <w:p w:rsidR="00DA6F42" w:rsidRDefault="00521A7E">
            <w:pPr>
              <w:ind w:left="1440"/>
              <w:rPr>
                <w:rFonts w:asciiTheme="minorHAnsi" w:hAnsiTheme="minorHAnsi" w:cstheme="minorHAnsi"/>
                <w:color w:val="000000" w:themeColor="text1"/>
              </w:rPr>
            </w:pPr>
            <w:r>
              <w:rPr>
                <w:rFonts w:asciiTheme="minorHAnsi" w:hAnsiTheme="minorHAnsi" w:cstheme="minorHAnsi"/>
                <w:color w:val="000000" w:themeColor="text1"/>
                <w:shd w:val="clear" w:color="auto" w:fill="F5F5F5"/>
              </w:rPr>
              <w:t> </w:t>
            </w:r>
            <w:hyperlink r:id="rId18" w:history="1">
              <w:r>
                <w:rPr>
                  <w:rStyle w:val="Hyperlink"/>
                  <w:rFonts w:asciiTheme="minorHAnsi" w:hAnsiTheme="minorHAnsi" w:cstheme="minorHAnsi"/>
                  <w:color w:val="000000" w:themeColor="text1"/>
                </w:rPr>
                <w:t>http://www.instructables.com/id/Plotly-with-Python/</w:t>
              </w:r>
            </w:hyperlink>
            <w:r>
              <w:rPr>
                <w:rFonts w:asciiTheme="minorHAnsi" w:hAnsiTheme="minorHAnsi" w:cstheme="minorHAnsi"/>
                <w:color w:val="000000" w:themeColor="text1"/>
              </w:rPr>
              <w:t xml:space="preserve"> </w:t>
            </w:r>
          </w:p>
          <w:p w:rsidR="00DA6F42" w:rsidRDefault="001F0CC2">
            <w:pPr>
              <w:ind w:left="1440"/>
              <w:rPr>
                <w:rFonts w:asciiTheme="minorHAnsi" w:hAnsiTheme="minorHAnsi" w:cstheme="minorHAnsi"/>
                <w:color w:val="000000" w:themeColor="text1"/>
              </w:rPr>
            </w:pPr>
            <w:hyperlink r:id="rId19" w:history="1">
              <w:r w:rsidR="00521A7E">
                <w:rPr>
                  <w:rStyle w:val="Hyperlink"/>
                  <w:rFonts w:asciiTheme="minorHAnsi" w:hAnsiTheme="minorHAnsi" w:cstheme="minorHAnsi"/>
                  <w:color w:val="000000" w:themeColor="text1"/>
                </w:rPr>
                <w:t>https://plot.ly/python/getting-started/</w:t>
              </w:r>
            </w:hyperlink>
            <w:r w:rsidR="00521A7E">
              <w:rPr>
                <w:rFonts w:asciiTheme="minorHAnsi" w:hAnsiTheme="minorHAnsi" w:cstheme="minorHAnsi"/>
                <w:color w:val="000000" w:themeColor="text1"/>
              </w:rPr>
              <w:t xml:space="preserve"> </w:t>
            </w:r>
          </w:p>
          <w:p w:rsidR="00DA6F42" w:rsidRDefault="00521A7E">
            <w:pPr>
              <w:pStyle w:val="ListParagraph"/>
              <w:numPr>
                <w:ilvl w:val="0"/>
                <w:numId w:val="3"/>
              </w:numPr>
              <w:jc w:val="both"/>
              <w:rPr>
                <w:rFonts w:asciiTheme="minorHAnsi" w:hAnsiTheme="minorHAnsi" w:cstheme="minorHAnsi"/>
                <w:color w:val="000000" w:themeColor="text1"/>
              </w:rPr>
            </w:pPr>
            <w:r>
              <w:rPr>
                <w:rFonts w:asciiTheme="minorHAnsi" w:hAnsiTheme="minorHAnsi" w:cstheme="minorHAnsi"/>
                <w:color w:val="000000" w:themeColor="text1"/>
              </w:rPr>
              <w:t>Compare words in the webpages with the positive, negative and neutral English words using a String Matching algorithm</w:t>
            </w:r>
          </w:p>
          <w:p w:rsidR="00DA6F42" w:rsidRDefault="00521A7E">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Guide 4: Use the following word as positive and negative English words</w:t>
            </w:r>
          </w:p>
          <w:p w:rsidR="00DA6F42" w:rsidRDefault="001F0CC2">
            <w:pPr>
              <w:pStyle w:val="ListParagraph"/>
              <w:ind w:left="1440"/>
              <w:jc w:val="both"/>
              <w:rPr>
                <w:rFonts w:asciiTheme="minorHAnsi" w:hAnsiTheme="minorHAnsi" w:cstheme="minorHAnsi"/>
                <w:color w:val="000000" w:themeColor="text1"/>
              </w:rPr>
            </w:pPr>
            <w:hyperlink r:id="rId20" w:history="1">
              <w:r w:rsidR="00521A7E">
                <w:rPr>
                  <w:rStyle w:val="Hyperlink"/>
                  <w:rFonts w:asciiTheme="minorHAnsi" w:hAnsiTheme="minorHAnsi" w:cstheme="minorHAnsi"/>
                  <w:color w:val="000000" w:themeColor="text1"/>
                </w:rPr>
                <w:t>http://positivewordsresearch.com/list-of-positive-words/</w:t>
              </w:r>
            </w:hyperlink>
          </w:p>
          <w:p w:rsidR="00DA6F42" w:rsidRDefault="001F0CC2">
            <w:pPr>
              <w:pStyle w:val="ListParagraph"/>
              <w:ind w:left="1440"/>
              <w:jc w:val="both"/>
              <w:rPr>
                <w:rFonts w:asciiTheme="minorHAnsi" w:hAnsiTheme="minorHAnsi" w:cstheme="minorHAnsi"/>
                <w:color w:val="000000" w:themeColor="text1"/>
              </w:rPr>
            </w:pPr>
            <w:hyperlink r:id="rId21" w:history="1">
              <w:r w:rsidR="00521A7E">
                <w:rPr>
                  <w:rStyle w:val="Hyperlink"/>
                  <w:rFonts w:asciiTheme="minorHAnsi" w:hAnsiTheme="minorHAnsi" w:cstheme="minorHAnsi"/>
                  <w:color w:val="000000" w:themeColor="text1"/>
                </w:rPr>
                <w:t>http://positivewordsresearch.com/list-of-negative-words/</w:t>
              </w:r>
            </w:hyperlink>
            <w:r w:rsidR="00521A7E">
              <w:rPr>
                <w:rFonts w:asciiTheme="minorHAnsi" w:hAnsiTheme="minorHAnsi" w:cstheme="minorHAnsi"/>
                <w:color w:val="000000" w:themeColor="text1"/>
              </w:rPr>
              <w:t xml:space="preserve"> </w:t>
            </w:r>
          </w:p>
          <w:p w:rsidR="00DA6F42" w:rsidRDefault="00521A7E">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Put these words in a text file for you to access them in your algorithm</w:t>
            </w:r>
          </w:p>
          <w:p w:rsidR="00DA6F42" w:rsidRDefault="00521A7E">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Words that are not in the list can be considered as neutral</w:t>
            </w:r>
          </w:p>
          <w:p w:rsidR="00DA6F42" w:rsidRDefault="00521A7E">
            <w:pPr>
              <w:pStyle w:val="ListParagraph"/>
              <w:numPr>
                <w:ilvl w:val="0"/>
                <w:numId w:val="3"/>
              </w:numPr>
              <w:jc w:val="both"/>
              <w:rPr>
                <w:rFonts w:asciiTheme="minorHAnsi" w:hAnsiTheme="minorHAnsi" w:cstheme="minorHAnsi"/>
                <w:color w:val="000000" w:themeColor="text1"/>
              </w:rPr>
            </w:pPr>
            <w:r>
              <w:rPr>
                <w:rFonts w:asciiTheme="minorHAnsi" w:hAnsiTheme="minorHAnsi" w:cstheme="minorHAnsi"/>
                <w:color w:val="000000" w:themeColor="text1"/>
              </w:rPr>
              <w:t>Plot histogram graphs of positive and negative words found in the webpages.</w:t>
            </w:r>
          </w:p>
          <w:p w:rsidR="00DA6F42" w:rsidRDefault="00521A7E">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Guide 5: Use </w:t>
            </w:r>
            <w:proofErr w:type="spellStart"/>
            <w:r>
              <w:rPr>
                <w:rFonts w:asciiTheme="minorHAnsi" w:hAnsiTheme="minorHAnsi" w:cstheme="minorHAnsi"/>
                <w:color w:val="000000" w:themeColor="text1"/>
              </w:rPr>
              <w:t>Plotly</w:t>
            </w:r>
            <w:proofErr w:type="spellEnd"/>
          </w:p>
          <w:p w:rsidR="00DA6F42" w:rsidRDefault="00521A7E">
            <w:pPr>
              <w:pStyle w:val="ListParagraph"/>
              <w:numPr>
                <w:ilvl w:val="0"/>
                <w:numId w:val="3"/>
              </w:numPr>
              <w:jc w:val="both"/>
              <w:rPr>
                <w:rFonts w:asciiTheme="minorHAnsi" w:hAnsiTheme="minorHAnsi" w:cstheme="minorHAnsi"/>
                <w:color w:val="000000" w:themeColor="text1"/>
              </w:rPr>
            </w:pPr>
            <w:r>
              <w:rPr>
                <w:rFonts w:asciiTheme="minorHAnsi" w:hAnsiTheme="minorHAnsi" w:cstheme="minorHAnsi"/>
                <w:color w:val="000000" w:themeColor="text1"/>
              </w:rPr>
              <w:t>Give a</w:t>
            </w:r>
            <w:r w:rsidR="001A2443">
              <w:rPr>
                <w:rFonts w:asciiTheme="minorHAnsi" w:hAnsiTheme="minorHAnsi" w:cstheme="minorHAnsi"/>
                <w:color w:val="000000" w:themeColor="text1"/>
              </w:rPr>
              <w:t xml:space="preserve"> </w:t>
            </w:r>
            <w:r>
              <w:rPr>
                <w:rFonts w:asciiTheme="minorHAnsi" w:hAnsiTheme="minorHAnsi" w:cstheme="minorHAnsi"/>
                <w:color w:val="000000" w:themeColor="text1"/>
              </w:rPr>
              <w:t>conclusion regarding the sentiment of those articles</w:t>
            </w:r>
          </w:p>
          <w:p w:rsidR="00DA6F42" w:rsidRDefault="00521A7E">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Guide 6: If there are more positive words, conclude that the article is giving positive sentiment, if there are more negative words, conclude that the article is giving negative sentiment.</w:t>
            </w:r>
          </w:p>
          <w:p w:rsidR="00DA6F42" w:rsidRDefault="00521A7E">
            <w:pPr>
              <w:pStyle w:val="ListParagraph"/>
              <w:numPr>
                <w:ilvl w:val="1"/>
                <w:numId w:val="4"/>
              </w:numPr>
              <w:jc w:val="both"/>
              <w:rPr>
                <w:rFonts w:asciiTheme="minorHAnsi" w:hAnsiTheme="minorHAnsi" w:cstheme="minorHAnsi"/>
                <w:color w:val="000000" w:themeColor="text1"/>
              </w:rPr>
            </w:pPr>
            <w:r>
              <w:rPr>
                <w:rFonts w:asciiTheme="minorHAnsi" w:hAnsiTheme="minorHAnsi" w:cstheme="minorHAnsi"/>
                <w:color w:val="000000" w:themeColor="text1"/>
              </w:rPr>
              <w:t>You may try to conclude in different perspectives such as whether the list of positive and negative words above is accurate to be used in the context of the article you extracted the text.</w:t>
            </w:r>
          </w:p>
          <w:p w:rsidR="00DA6F42" w:rsidRPr="00DC1908" w:rsidRDefault="00521A7E">
            <w:pPr>
              <w:pStyle w:val="ListParagraph"/>
              <w:numPr>
                <w:ilvl w:val="1"/>
                <w:numId w:val="4"/>
              </w:numPr>
              <w:jc w:val="both"/>
              <w:rPr>
                <w:rFonts w:asciiTheme="minorHAnsi" w:hAnsiTheme="minorHAnsi" w:cstheme="minorHAnsi"/>
                <w:color w:val="00B050"/>
              </w:rPr>
            </w:pPr>
            <w:r w:rsidRPr="00DC1908">
              <w:rPr>
                <w:rFonts w:asciiTheme="minorHAnsi" w:hAnsiTheme="minorHAnsi" w:cstheme="minorHAnsi"/>
                <w:color w:val="00B050"/>
              </w:rPr>
              <w:t>Based on the conclusion, you may say th</w:t>
            </w:r>
            <w:r w:rsidR="00DC1908" w:rsidRPr="00DC1908">
              <w:rPr>
                <w:rFonts w:asciiTheme="minorHAnsi" w:hAnsiTheme="minorHAnsi" w:cstheme="minorHAnsi"/>
                <w:color w:val="00B050"/>
              </w:rPr>
              <w:t xml:space="preserve">at each </w:t>
            </w:r>
            <w:r w:rsidR="001A2443">
              <w:rPr>
                <w:rFonts w:asciiTheme="minorHAnsi" w:hAnsiTheme="minorHAnsi" w:cstheme="minorHAnsi"/>
                <w:color w:val="00B050"/>
              </w:rPr>
              <w:t xml:space="preserve">of the </w:t>
            </w:r>
            <w:r w:rsidR="00DC1908" w:rsidRPr="00DC1908">
              <w:rPr>
                <w:rFonts w:asciiTheme="minorHAnsi" w:hAnsiTheme="minorHAnsi" w:cstheme="minorHAnsi"/>
                <w:color w:val="00B050"/>
              </w:rPr>
              <w:t>public transportation</w:t>
            </w:r>
            <w:r w:rsidRPr="00DC1908">
              <w:rPr>
                <w:rFonts w:asciiTheme="minorHAnsi" w:hAnsiTheme="minorHAnsi" w:cstheme="minorHAnsi"/>
                <w:color w:val="00B050"/>
              </w:rPr>
              <w:t xml:space="preserve"> has positive or negative </w:t>
            </w:r>
            <w:r w:rsidR="00DC1908" w:rsidRPr="00DC1908">
              <w:rPr>
                <w:rFonts w:asciiTheme="minorHAnsi" w:hAnsiTheme="minorHAnsi" w:cstheme="minorHAnsi"/>
                <w:color w:val="00B050"/>
              </w:rPr>
              <w:t>sentiment</w:t>
            </w:r>
            <w:r w:rsidR="001A2443">
              <w:rPr>
                <w:rFonts w:asciiTheme="minorHAnsi" w:hAnsiTheme="minorHAnsi" w:cstheme="minorHAnsi"/>
                <w:color w:val="00B050"/>
              </w:rPr>
              <w:t>.</w:t>
            </w:r>
          </w:p>
          <w:p w:rsidR="00DA6F42" w:rsidRDefault="00DA6F42">
            <w:pPr>
              <w:pStyle w:val="ListParagraph"/>
              <w:ind w:left="0"/>
              <w:jc w:val="both"/>
              <w:rPr>
                <w:rFonts w:asciiTheme="minorHAnsi" w:hAnsiTheme="minorHAnsi" w:cstheme="minorHAnsi"/>
                <w:color w:val="000000" w:themeColor="text1"/>
              </w:rPr>
            </w:pPr>
          </w:p>
          <w:p w:rsidR="00DA6F42" w:rsidRDefault="00521A7E">
            <w:pPr>
              <w:pStyle w:val="ListParagraph"/>
              <w:ind w:left="0"/>
              <w:jc w:val="both"/>
              <w:rPr>
                <w:rFonts w:asciiTheme="minorHAnsi" w:hAnsiTheme="minorHAnsi" w:cstheme="minorHAnsi"/>
                <w:color w:val="000000" w:themeColor="text1"/>
                <w:lang w:val="en-SG"/>
              </w:rPr>
            </w:pPr>
            <w:r>
              <w:rPr>
                <w:rFonts w:asciiTheme="minorHAnsi" w:hAnsiTheme="minorHAnsi" w:cstheme="minorHAnsi"/>
                <w:b/>
                <w:bCs/>
                <w:color w:val="000000" w:themeColor="text1"/>
                <w:lang w:val="en-SG"/>
              </w:rPr>
              <w:t>Problem 3: The hassle question faced by passengers to decide which options should be taken depending on the time and situation. For example, “Should I wait for the bus at this time, or should I walk a few miles to the train station, or should I just take a grab as the traffic at this time may not be congested”</w:t>
            </w:r>
          </w:p>
          <w:p w:rsidR="00DA6F42" w:rsidRDefault="008D60E8">
            <w:pPr>
              <w:pStyle w:val="ListParagraph"/>
              <w:numPr>
                <w:ilvl w:val="0"/>
                <w:numId w:val="3"/>
              </w:numPr>
              <w:jc w:val="both"/>
              <w:rPr>
                <w:rFonts w:asciiTheme="minorHAnsi" w:hAnsiTheme="minorHAnsi" w:cstheme="minorHAnsi"/>
                <w:color w:val="000000" w:themeColor="text1"/>
                <w:lang w:val="en-SG"/>
              </w:rPr>
            </w:pPr>
            <w:r>
              <w:rPr>
                <w:rFonts w:asciiTheme="minorHAnsi" w:hAnsiTheme="minorHAnsi" w:cstheme="minorHAnsi"/>
                <w:color w:val="00B050"/>
                <w:lang w:val="en-SG"/>
              </w:rPr>
              <w:t>Develop an algorithm to automatically</w:t>
            </w:r>
            <w:r w:rsidR="00521A7E" w:rsidRPr="00DC1908">
              <w:rPr>
                <w:rFonts w:asciiTheme="minorHAnsi" w:hAnsiTheme="minorHAnsi" w:cstheme="minorHAnsi"/>
                <w:color w:val="00B050"/>
                <w:lang w:val="en-SG"/>
              </w:rPr>
              <w:t xml:space="preserve"> </w:t>
            </w:r>
            <w:r>
              <w:rPr>
                <w:rFonts w:asciiTheme="minorHAnsi" w:hAnsiTheme="minorHAnsi" w:cstheme="minorHAnsi"/>
                <w:color w:val="00B050"/>
                <w:lang w:val="en-SG"/>
              </w:rPr>
              <w:t xml:space="preserve">generate </w:t>
            </w:r>
            <w:r w:rsidR="00521A7E" w:rsidRPr="00DC1908">
              <w:rPr>
                <w:rFonts w:asciiTheme="minorHAnsi" w:hAnsiTheme="minorHAnsi" w:cstheme="minorHAnsi"/>
                <w:color w:val="00B050"/>
                <w:lang w:val="en-SG"/>
              </w:rPr>
              <w:t>summar</w:t>
            </w:r>
            <w:r>
              <w:rPr>
                <w:rFonts w:asciiTheme="minorHAnsi" w:hAnsiTheme="minorHAnsi" w:cstheme="minorHAnsi"/>
                <w:color w:val="00B050"/>
                <w:lang w:val="en-SG"/>
              </w:rPr>
              <w:t>y</w:t>
            </w:r>
            <w:r w:rsidR="00521A7E" w:rsidRPr="00DC1908">
              <w:rPr>
                <w:rFonts w:asciiTheme="minorHAnsi" w:hAnsiTheme="minorHAnsi" w:cstheme="minorHAnsi"/>
                <w:color w:val="00B050"/>
                <w:lang w:val="en-SG"/>
              </w:rPr>
              <w:t xml:space="preserve"> of the </w:t>
            </w:r>
            <w:r w:rsidR="00DC1908" w:rsidRPr="00DC1908">
              <w:rPr>
                <w:rFonts w:asciiTheme="minorHAnsi" w:hAnsiTheme="minorHAnsi" w:cstheme="minorHAnsi"/>
                <w:color w:val="00B050"/>
                <w:lang w:val="en-SG"/>
              </w:rPr>
              <w:t xml:space="preserve">5-10 options based on their respective distance and sentiment. Then, </w:t>
            </w:r>
            <w:r>
              <w:rPr>
                <w:rFonts w:asciiTheme="minorHAnsi" w:hAnsiTheme="minorHAnsi" w:cstheme="minorHAnsi"/>
                <w:color w:val="00B050"/>
                <w:lang w:val="en-SG"/>
              </w:rPr>
              <w:t xml:space="preserve">the algorithm should be able to </w:t>
            </w:r>
            <w:r w:rsidR="00DC1908" w:rsidRPr="00DC1908">
              <w:rPr>
                <w:rFonts w:asciiTheme="minorHAnsi" w:hAnsiTheme="minorHAnsi" w:cstheme="minorHAnsi"/>
                <w:color w:val="00B050"/>
                <w:lang w:val="en-SG"/>
              </w:rPr>
              <w:t xml:space="preserve">recommend the </w:t>
            </w:r>
            <w:r w:rsidR="00521A7E" w:rsidRPr="00DC1908">
              <w:rPr>
                <w:rFonts w:asciiTheme="minorHAnsi" w:hAnsiTheme="minorHAnsi" w:cstheme="minorHAnsi"/>
                <w:color w:val="00B050"/>
                <w:lang w:val="en-SG"/>
              </w:rPr>
              <w:t xml:space="preserve">best </w:t>
            </w:r>
            <w:r w:rsidR="00136591">
              <w:rPr>
                <w:rFonts w:asciiTheme="minorHAnsi" w:hAnsiTheme="minorHAnsi" w:cstheme="minorHAnsi"/>
                <w:color w:val="00B050"/>
                <w:lang w:val="en-SG"/>
              </w:rPr>
              <w:t>option based on the distance AND the sentiment</w:t>
            </w:r>
            <w:r w:rsidR="00521A7E" w:rsidRPr="00DC1908">
              <w:rPr>
                <w:rFonts w:asciiTheme="minorHAnsi" w:hAnsiTheme="minorHAnsi" w:cstheme="minorHAnsi"/>
                <w:color w:val="00B050"/>
                <w:lang w:val="en-SG"/>
              </w:rPr>
              <w:t xml:space="preserve"> </w:t>
            </w:r>
            <w:r w:rsidR="00521A7E" w:rsidRPr="00DC1908">
              <w:rPr>
                <w:rFonts w:asciiTheme="minorHAnsi" w:hAnsiTheme="minorHAnsi" w:cstheme="minorHAnsi"/>
                <w:color w:val="00B050"/>
              </w:rPr>
              <w:t xml:space="preserve">for the </w:t>
            </w:r>
            <w:r w:rsidR="00521A7E" w:rsidRPr="00DC1908">
              <w:rPr>
                <w:rFonts w:asciiTheme="minorHAnsi" w:hAnsiTheme="minorHAnsi" w:cstheme="minorHAnsi"/>
                <w:color w:val="00B050"/>
                <w:lang w:val="en-SG"/>
              </w:rPr>
              <w:t>passenger</w:t>
            </w:r>
            <w:r w:rsidR="00521A7E" w:rsidRPr="00DC1908">
              <w:rPr>
                <w:rFonts w:asciiTheme="minorHAnsi" w:hAnsiTheme="minorHAnsi" w:cstheme="minorHAnsi"/>
                <w:color w:val="00B050"/>
              </w:rPr>
              <w:t xml:space="preserve"> to travel from </w:t>
            </w:r>
            <w:r w:rsidR="00521A7E" w:rsidRPr="00DC1908">
              <w:rPr>
                <w:rFonts w:asciiTheme="minorHAnsi" w:hAnsiTheme="minorHAnsi" w:cstheme="minorHAnsi"/>
                <w:color w:val="00B050"/>
                <w:lang w:val="en-SG"/>
              </w:rPr>
              <w:t>one destination to another destination.</w:t>
            </w:r>
            <w:r w:rsidR="00136591">
              <w:rPr>
                <w:rFonts w:asciiTheme="minorHAnsi" w:hAnsiTheme="minorHAnsi" w:cstheme="minorHAnsi"/>
                <w:color w:val="00B050"/>
                <w:lang w:val="en-SG"/>
              </w:rPr>
              <w:t xml:space="preserve"> </w:t>
            </w:r>
            <w:bookmarkStart w:id="2" w:name="_GoBack"/>
            <w:bookmarkEnd w:id="2"/>
          </w:p>
        </w:tc>
      </w:tr>
    </w:tbl>
    <w:p w:rsidR="00DA6F42" w:rsidRDefault="00DA6F42">
      <w:pPr>
        <w:spacing w:after="0" w:line="240" w:lineRule="auto"/>
        <w:jc w:val="both"/>
        <w:rPr>
          <w:rFonts w:asciiTheme="minorHAnsi" w:hAnsiTheme="minorHAnsi" w:cstheme="minorHAnsi"/>
          <w:color w:val="000000" w:themeColor="text1"/>
          <w:lang w:val="en-SG"/>
        </w:rPr>
      </w:pPr>
    </w:p>
    <w:p w:rsidR="00DA6F42" w:rsidRDefault="00521A7E">
      <w:pPr>
        <w:pStyle w:val="ListParagraph"/>
        <w:numPr>
          <w:ilvl w:val="0"/>
          <w:numId w:val="5"/>
        </w:numPr>
        <w:tabs>
          <w:tab w:val="clear" w:pos="420"/>
          <w:tab w:val="left" w:pos="810"/>
        </w:tabs>
        <w:rPr>
          <w:rFonts w:asciiTheme="minorHAnsi" w:hAnsiTheme="minorHAnsi" w:cstheme="minorHAnsi"/>
          <w:color w:val="000000" w:themeColor="text1"/>
          <w:lang w:val="en-SG"/>
        </w:rPr>
      </w:pPr>
      <w:r>
        <w:rPr>
          <w:rFonts w:asciiTheme="minorHAnsi" w:hAnsiTheme="minorHAnsi" w:cstheme="minorHAnsi"/>
          <w:color w:val="000000" w:themeColor="text1"/>
          <w:lang w:val="en-SG"/>
        </w:rPr>
        <w:t>Week 5: Only group leader has to submit the following in a .zip file through Spectrum:</w:t>
      </w:r>
    </w:p>
    <w:p w:rsidR="00DA6F42" w:rsidRDefault="00521A7E">
      <w:pPr>
        <w:pStyle w:val="ListParagraph"/>
        <w:numPr>
          <w:ilvl w:val="2"/>
          <w:numId w:val="6"/>
        </w:numPr>
        <w:ind w:hanging="1200"/>
        <w:rPr>
          <w:rFonts w:asciiTheme="minorHAnsi" w:hAnsiTheme="minorHAnsi" w:cstheme="minorHAnsi"/>
          <w:b/>
          <w:bCs/>
          <w:color w:val="000000" w:themeColor="text1"/>
        </w:rPr>
      </w:pPr>
      <w:r>
        <w:rPr>
          <w:rFonts w:asciiTheme="minorHAnsi" w:hAnsiTheme="minorHAnsi" w:cstheme="minorHAnsi"/>
          <w:b/>
          <w:bCs/>
          <w:color w:val="000000" w:themeColor="text1"/>
          <w:lang w:val="en-SG"/>
        </w:rPr>
        <w:t>Group Contract</w:t>
      </w:r>
    </w:p>
    <w:p w:rsidR="00DA6F42" w:rsidRDefault="00521A7E">
      <w:pPr>
        <w:pStyle w:val="ListParagraph"/>
        <w:numPr>
          <w:ilvl w:val="2"/>
          <w:numId w:val="6"/>
        </w:numPr>
        <w:ind w:hanging="1200"/>
        <w:rPr>
          <w:rFonts w:asciiTheme="minorHAnsi" w:hAnsiTheme="minorHAnsi" w:cstheme="minorHAnsi"/>
          <w:color w:val="000000" w:themeColor="text1"/>
          <w:lang w:val="en-SG"/>
        </w:rPr>
      </w:pPr>
      <w:r>
        <w:rPr>
          <w:rFonts w:asciiTheme="minorHAnsi" w:hAnsiTheme="minorHAnsi" w:cstheme="minorHAnsi"/>
          <w:b/>
          <w:bCs/>
          <w:color w:val="000000" w:themeColor="text1"/>
          <w:lang w:val="en-SG"/>
        </w:rPr>
        <w:t>1</w:t>
      </w:r>
      <w:r>
        <w:rPr>
          <w:rFonts w:asciiTheme="minorHAnsi" w:hAnsiTheme="minorHAnsi" w:cstheme="minorHAnsi"/>
          <w:b/>
          <w:bCs/>
          <w:color w:val="000000" w:themeColor="text1"/>
          <w:vertAlign w:val="superscript"/>
          <w:lang w:val="en-SG"/>
        </w:rPr>
        <w:t>st</w:t>
      </w:r>
      <w:r>
        <w:rPr>
          <w:rFonts w:asciiTheme="minorHAnsi" w:hAnsiTheme="minorHAnsi" w:cstheme="minorHAnsi"/>
          <w:b/>
          <w:bCs/>
          <w:color w:val="000000" w:themeColor="text1"/>
          <w:lang w:val="en-SG"/>
        </w:rPr>
        <w:t xml:space="preserve"> FILA form</w:t>
      </w:r>
      <w:r>
        <w:rPr>
          <w:rFonts w:asciiTheme="minorHAnsi" w:hAnsiTheme="minorHAnsi" w:cstheme="minorHAnsi"/>
          <w:b/>
          <w:bCs/>
          <w:color w:val="000000" w:themeColor="text1"/>
        </w:rPr>
        <w:t xml:space="preserve"> (compulsory to all members </w:t>
      </w:r>
      <w:r>
        <w:rPr>
          <w:rFonts w:asciiTheme="minorHAnsi" w:hAnsiTheme="minorHAnsi" w:cstheme="minorHAnsi"/>
          <w:b/>
          <w:bCs/>
          <w:color w:val="000000" w:themeColor="text1"/>
          <w:lang w:val="en-SG"/>
        </w:rPr>
        <w:t>to</w:t>
      </w:r>
      <w:r>
        <w:rPr>
          <w:rFonts w:asciiTheme="minorHAnsi" w:hAnsiTheme="minorHAnsi" w:cstheme="minorHAnsi"/>
          <w:b/>
          <w:bCs/>
          <w:color w:val="000000" w:themeColor="text1"/>
        </w:rPr>
        <w:t xml:space="preserve"> develop the program)</w:t>
      </w:r>
    </w:p>
    <w:p w:rsidR="00DA6F42" w:rsidRDefault="00521A7E">
      <w:pPr>
        <w:pStyle w:val="ListParagraph"/>
        <w:numPr>
          <w:ilvl w:val="0"/>
          <w:numId w:val="7"/>
        </w:numPr>
        <w:tabs>
          <w:tab w:val="clear" w:pos="420"/>
          <w:tab w:val="left" w:pos="810"/>
        </w:tabs>
        <w:ind w:left="960" w:hanging="960"/>
        <w:rPr>
          <w:rFonts w:asciiTheme="minorHAnsi" w:hAnsiTheme="minorHAnsi" w:cstheme="minorHAnsi"/>
          <w:bCs/>
          <w:color w:val="000000" w:themeColor="text1"/>
          <w:lang w:val="en-SG"/>
        </w:rPr>
      </w:pPr>
      <w:r>
        <w:rPr>
          <w:rFonts w:asciiTheme="minorHAnsi" w:hAnsiTheme="minorHAnsi" w:cstheme="minorHAnsi"/>
          <w:color w:val="000000" w:themeColor="text1"/>
          <w:lang w:val="en-SG"/>
        </w:rPr>
        <w:lastRenderedPageBreak/>
        <w:t xml:space="preserve">Week 5-12: </w:t>
      </w:r>
      <w:r>
        <w:rPr>
          <w:rFonts w:asciiTheme="minorHAnsi" w:hAnsiTheme="minorHAnsi" w:cstheme="minorHAnsi"/>
          <w:bCs/>
          <w:color w:val="000000" w:themeColor="text1"/>
          <w:lang w:val="en-SG"/>
        </w:rPr>
        <w:t>Analyse, design, and code a computer program using python and the chosen tools to solve the given problems.</w:t>
      </w:r>
    </w:p>
    <w:p w:rsidR="00DA6F42" w:rsidRDefault="00521A7E">
      <w:pPr>
        <w:pStyle w:val="ListParagraph"/>
        <w:numPr>
          <w:ilvl w:val="0"/>
          <w:numId w:val="7"/>
        </w:numPr>
        <w:tabs>
          <w:tab w:val="clear" w:pos="420"/>
          <w:tab w:val="left" w:pos="810"/>
        </w:tabs>
        <w:ind w:left="960" w:hanging="960"/>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t>Week 12:</w:t>
      </w:r>
      <w:r>
        <w:rPr>
          <w:rFonts w:asciiTheme="minorHAnsi" w:hAnsiTheme="minorHAnsi" w:cstheme="minorHAnsi"/>
          <w:color w:val="000000" w:themeColor="text1"/>
          <w:lang w:val="en-SG"/>
        </w:rPr>
        <w:t>Each student needs to individually submit the peer evaluation form through Spectrum. Your peer evaluation is confidential and will not be exposed to other team members.</w:t>
      </w:r>
    </w:p>
    <w:p w:rsidR="00DA6F42" w:rsidRDefault="00521A7E">
      <w:pPr>
        <w:pStyle w:val="ListParagraph"/>
        <w:numPr>
          <w:ilvl w:val="0"/>
          <w:numId w:val="7"/>
        </w:numPr>
        <w:tabs>
          <w:tab w:val="clear" w:pos="420"/>
          <w:tab w:val="left" w:pos="810"/>
        </w:tabs>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t>Week 13-14:</w:t>
      </w:r>
      <w:r>
        <w:rPr>
          <w:rFonts w:asciiTheme="minorHAnsi" w:hAnsiTheme="minorHAnsi" w:cstheme="minorHAnsi"/>
          <w:color w:val="000000" w:themeColor="text1"/>
        </w:rPr>
        <w:t xml:space="preserve">Each group has to do </w:t>
      </w:r>
      <w:r>
        <w:rPr>
          <w:rFonts w:asciiTheme="minorHAnsi" w:hAnsiTheme="minorHAnsi" w:cstheme="minorHAnsi"/>
          <w:color w:val="000000" w:themeColor="text1"/>
          <w:lang w:val="en-SG"/>
        </w:rPr>
        <w:t xml:space="preserve">20-30 minutes </w:t>
      </w:r>
      <w:r>
        <w:rPr>
          <w:rFonts w:asciiTheme="minorHAnsi" w:hAnsiTheme="minorHAnsi" w:cstheme="minorHAnsi"/>
          <w:color w:val="000000" w:themeColor="text1"/>
        </w:rPr>
        <w:t xml:space="preserve">presentation </w:t>
      </w:r>
      <w:r>
        <w:rPr>
          <w:rFonts w:asciiTheme="minorHAnsi" w:hAnsiTheme="minorHAnsi" w:cstheme="minorHAnsi"/>
          <w:color w:val="000000" w:themeColor="text1"/>
          <w:lang w:val="en-SG"/>
        </w:rPr>
        <w:t>using the power point slide.</w:t>
      </w:r>
    </w:p>
    <w:p w:rsidR="00DA6F42" w:rsidRDefault="00521A7E">
      <w:pPr>
        <w:pStyle w:val="ListParagraph"/>
        <w:numPr>
          <w:ilvl w:val="0"/>
          <w:numId w:val="7"/>
        </w:numPr>
        <w:tabs>
          <w:tab w:val="clear" w:pos="420"/>
          <w:tab w:val="left" w:pos="810"/>
        </w:tabs>
        <w:ind w:left="960" w:hanging="960"/>
        <w:rPr>
          <w:rFonts w:asciiTheme="minorHAnsi" w:hAnsiTheme="minorHAnsi" w:cstheme="minorHAnsi"/>
          <w:bCs/>
          <w:color w:val="000000" w:themeColor="text1"/>
          <w:lang w:val="en-SG"/>
        </w:rPr>
      </w:pPr>
      <w:r>
        <w:rPr>
          <w:rFonts w:asciiTheme="minorHAnsi" w:hAnsiTheme="minorHAnsi" w:cstheme="minorHAnsi"/>
          <w:bCs/>
          <w:color w:val="000000" w:themeColor="text1"/>
          <w:lang w:val="en-SG"/>
        </w:rPr>
        <w:t xml:space="preserve">Week 14: </w:t>
      </w:r>
      <w:r>
        <w:rPr>
          <w:rFonts w:asciiTheme="minorHAnsi" w:hAnsiTheme="minorHAnsi" w:cstheme="minorHAnsi"/>
          <w:color w:val="000000" w:themeColor="text1"/>
          <w:lang w:val="en-SG"/>
        </w:rPr>
        <w:t xml:space="preserve">One </w:t>
      </w:r>
      <w:r>
        <w:rPr>
          <w:rFonts w:asciiTheme="minorHAnsi" w:hAnsiTheme="minorHAnsi" w:cstheme="minorHAnsi"/>
          <w:color w:val="000000" w:themeColor="text1"/>
        </w:rPr>
        <w:t>final submission</w:t>
      </w:r>
      <w:r>
        <w:rPr>
          <w:rFonts w:asciiTheme="minorHAnsi" w:hAnsiTheme="minorHAnsi" w:cstheme="minorHAnsi"/>
          <w:color w:val="000000" w:themeColor="text1"/>
          <w:lang w:val="en-SG"/>
        </w:rPr>
        <w:t xml:space="preserve"> for each group. O</w:t>
      </w:r>
      <w:r>
        <w:rPr>
          <w:rFonts w:asciiTheme="minorHAnsi" w:hAnsiTheme="minorHAnsi" w:cstheme="minorHAnsi"/>
          <w:bCs/>
          <w:color w:val="000000" w:themeColor="text1"/>
          <w:lang w:val="en-SG"/>
        </w:rPr>
        <w:t>nly group leader has to submit following in a .zip file through Spectrum:</w:t>
      </w:r>
    </w:p>
    <w:p w:rsidR="00DA6F42" w:rsidRDefault="00521A7E">
      <w:pPr>
        <w:pStyle w:val="ListParagraph"/>
        <w:numPr>
          <w:ilvl w:val="2"/>
          <w:numId w:val="6"/>
        </w:numPr>
        <w:tabs>
          <w:tab w:val="left" w:pos="810"/>
        </w:tabs>
        <w:ind w:leftChars="400" w:hangingChars="500" w:hanging="1200"/>
        <w:rPr>
          <w:rFonts w:asciiTheme="minorHAnsi" w:hAnsiTheme="minorHAnsi" w:cstheme="minorHAnsi"/>
          <w:b/>
          <w:bCs/>
          <w:color w:val="000000" w:themeColor="text1"/>
        </w:rPr>
      </w:pPr>
      <w:r>
        <w:rPr>
          <w:rFonts w:asciiTheme="minorHAnsi" w:hAnsiTheme="minorHAnsi" w:cstheme="minorHAnsi"/>
          <w:b/>
          <w:bCs/>
          <w:color w:val="000000" w:themeColor="text1"/>
          <w:lang w:val="en-SG"/>
        </w:rPr>
        <w:t>S</w:t>
      </w:r>
      <w:proofErr w:type="spellStart"/>
      <w:r>
        <w:rPr>
          <w:rFonts w:asciiTheme="minorHAnsi" w:hAnsiTheme="minorHAnsi" w:cstheme="minorHAnsi"/>
          <w:b/>
          <w:bCs/>
          <w:color w:val="000000" w:themeColor="text1"/>
        </w:rPr>
        <w:t>ource</w:t>
      </w:r>
      <w:proofErr w:type="spellEnd"/>
      <w:r>
        <w:rPr>
          <w:rFonts w:asciiTheme="minorHAnsi" w:hAnsiTheme="minorHAnsi" w:cstheme="minorHAnsi"/>
          <w:b/>
          <w:bCs/>
          <w:color w:val="000000" w:themeColor="text1"/>
        </w:rPr>
        <w:t xml:space="preserve"> code: raw python files</w:t>
      </w:r>
      <w:r>
        <w:rPr>
          <w:rFonts w:asciiTheme="minorHAnsi" w:hAnsiTheme="minorHAnsi" w:cstheme="minorHAnsi"/>
          <w:b/>
          <w:bCs/>
          <w:color w:val="000000" w:themeColor="text1"/>
          <w:lang w:val="en-SG"/>
        </w:rPr>
        <w:t xml:space="preserve"> (</w:t>
      </w:r>
      <w:r>
        <w:rPr>
          <w:rFonts w:asciiTheme="minorHAnsi" w:hAnsiTheme="minorHAnsi" w:cstheme="minorHAnsi"/>
          <w:b/>
          <w:bCs/>
          <w:color w:val="000000" w:themeColor="text1"/>
        </w:rPr>
        <w:t xml:space="preserve">All programming codes must </w:t>
      </w:r>
      <w:r>
        <w:rPr>
          <w:rFonts w:asciiTheme="minorHAnsi" w:hAnsiTheme="minorHAnsi" w:cstheme="minorHAnsi"/>
          <w:b/>
          <w:bCs/>
          <w:color w:val="000000" w:themeColor="text1"/>
          <w:lang w:val="en-SG"/>
        </w:rPr>
        <w:t xml:space="preserve">use </w:t>
      </w:r>
      <w:r>
        <w:rPr>
          <w:rFonts w:asciiTheme="minorHAnsi" w:hAnsiTheme="minorHAnsi" w:cstheme="minorHAnsi"/>
          <w:b/>
          <w:bCs/>
          <w:color w:val="000000" w:themeColor="text1"/>
        </w:rPr>
        <w:t>python 2 or 3</w:t>
      </w:r>
      <w:r>
        <w:rPr>
          <w:rFonts w:asciiTheme="minorHAnsi" w:hAnsiTheme="minorHAnsi" w:cstheme="minorHAnsi"/>
          <w:b/>
          <w:bCs/>
          <w:color w:val="000000" w:themeColor="text1"/>
          <w:lang w:val="en-SG"/>
        </w:rPr>
        <w:t>)</w:t>
      </w:r>
    </w:p>
    <w:p w:rsidR="00DA6F42" w:rsidRDefault="00521A7E">
      <w:pPr>
        <w:pStyle w:val="ListParagraph"/>
        <w:numPr>
          <w:ilvl w:val="2"/>
          <w:numId w:val="6"/>
        </w:numPr>
        <w:ind w:leftChars="400" w:hangingChars="500" w:hanging="1200"/>
        <w:rPr>
          <w:rFonts w:asciiTheme="minorHAnsi" w:hAnsiTheme="minorHAnsi" w:cstheme="minorHAnsi"/>
          <w:b/>
          <w:bCs/>
          <w:color w:val="000000" w:themeColor="text1"/>
        </w:rPr>
      </w:pPr>
      <w:r>
        <w:rPr>
          <w:rFonts w:asciiTheme="minorHAnsi" w:hAnsiTheme="minorHAnsi" w:cstheme="minorHAnsi"/>
          <w:b/>
          <w:bCs/>
          <w:color w:val="000000" w:themeColor="text1"/>
          <w:lang w:val="en-SG"/>
        </w:rPr>
        <w:t>2</w:t>
      </w:r>
      <w:r>
        <w:rPr>
          <w:rFonts w:asciiTheme="minorHAnsi" w:hAnsiTheme="minorHAnsi" w:cstheme="minorHAnsi"/>
          <w:b/>
          <w:bCs/>
          <w:color w:val="000000" w:themeColor="text1"/>
          <w:vertAlign w:val="superscript"/>
          <w:lang w:val="en-SG"/>
        </w:rPr>
        <w:t>nd</w:t>
      </w:r>
      <w:r>
        <w:rPr>
          <w:rFonts w:asciiTheme="minorHAnsi" w:hAnsiTheme="minorHAnsi" w:cstheme="minorHAnsi"/>
          <w:b/>
          <w:bCs/>
          <w:color w:val="000000" w:themeColor="text1"/>
          <w:lang w:val="en-SG"/>
        </w:rPr>
        <w:t xml:space="preserve"> FILA form</w:t>
      </w:r>
      <w:r>
        <w:rPr>
          <w:rFonts w:asciiTheme="minorHAnsi" w:hAnsiTheme="minorHAnsi" w:cstheme="minorHAnsi"/>
          <w:b/>
          <w:bCs/>
          <w:color w:val="000000" w:themeColor="text1"/>
        </w:rPr>
        <w:t xml:space="preserve"> (compulsory to all members </w:t>
      </w:r>
      <w:r>
        <w:rPr>
          <w:rFonts w:asciiTheme="minorHAnsi" w:hAnsiTheme="minorHAnsi" w:cstheme="minorHAnsi"/>
          <w:b/>
          <w:bCs/>
          <w:color w:val="000000" w:themeColor="text1"/>
          <w:lang w:val="en-SG"/>
        </w:rPr>
        <w:t>to</w:t>
      </w:r>
      <w:r>
        <w:rPr>
          <w:rFonts w:asciiTheme="minorHAnsi" w:hAnsiTheme="minorHAnsi" w:cstheme="minorHAnsi"/>
          <w:b/>
          <w:bCs/>
          <w:color w:val="000000" w:themeColor="text1"/>
        </w:rPr>
        <w:t xml:space="preserve"> develop the program)</w:t>
      </w:r>
    </w:p>
    <w:p w:rsidR="00DA6F42" w:rsidRDefault="00521A7E">
      <w:pPr>
        <w:pStyle w:val="ListParagraph"/>
        <w:numPr>
          <w:ilvl w:val="2"/>
          <w:numId w:val="6"/>
        </w:numPr>
        <w:ind w:leftChars="400" w:hangingChars="500" w:hanging="1200"/>
        <w:rPr>
          <w:rFonts w:asciiTheme="minorHAnsi" w:hAnsiTheme="minorHAnsi" w:cstheme="minorHAnsi"/>
          <w:b/>
          <w:bCs/>
          <w:color w:val="000000" w:themeColor="text1"/>
        </w:rPr>
      </w:pPr>
      <w:r>
        <w:rPr>
          <w:rFonts w:asciiTheme="minorHAnsi" w:hAnsiTheme="minorHAnsi" w:cstheme="minorHAnsi"/>
          <w:b/>
          <w:bCs/>
          <w:color w:val="000000" w:themeColor="text1"/>
          <w:lang w:val="en-SG"/>
        </w:rPr>
        <w:t xml:space="preserve">Report </w:t>
      </w:r>
      <w:r>
        <w:rPr>
          <w:rFonts w:asciiTheme="minorHAnsi" w:hAnsiTheme="minorHAnsi" w:cstheme="minorHAnsi"/>
          <w:b/>
          <w:bCs/>
          <w:color w:val="000000" w:themeColor="text1"/>
        </w:rPr>
        <w:t xml:space="preserve">Content: </w:t>
      </w:r>
    </w:p>
    <w:p w:rsidR="00DA6F42" w:rsidRDefault="00521A7E">
      <w:pPr>
        <w:pStyle w:val="ListParagraph"/>
        <w:numPr>
          <w:ilvl w:val="0"/>
          <w:numId w:val="8"/>
        </w:numPr>
        <w:tabs>
          <w:tab w:val="clear" w:pos="425"/>
        </w:tabs>
        <w:ind w:leftChars="600" w:left="2160" w:hangingChars="300" w:hanging="720"/>
        <w:rPr>
          <w:rFonts w:asciiTheme="minorHAnsi" w:hAnsiTheme="minorHAnsi" w:cstheme="minorHAnsi"/>
          <w:color w:val="000000" w:themeColor="text1"/>
        </w:rPr>
      </w:pPr>
      <w:r>
        <w:rPr>
          <w:rFonts w:asciiTheme="minorHAnsi" w:hAnsiTheme="minorHAnsi" w:cstheme="minorHAnsi"/>
          <w:color w:val="000000" w:themeColor="text1"/>
        </w:rPr>
        <w:t>Introduction</w:t>
      </w:r>
    </w:p>
    <w:p w:rsidR="00DA6F42" w:rsidRDefault="00521A7E">
      <w:pPr>
        <w:pStyle w:val="ListParagraph"/>
        <w:numPr>
          <w:ilvl w:val="0"/>
          <w:numId w:val="8"/>
        </w:numPr>
        <w:tabs>
          <w:tab w:val="clear" w:pos="425"/>
        </w:tabs>
        <w:ind w:leftChars="600" w:left="2160" w:hangingChars="300" w:hanging="720"/>
        <w:rPr>
          <w:rFonts w:asciiTheme="minorHAnsi" w:hAnsiTheme="minorHAnsi" w:cstheme="minorHAnsi"/>
          <w:color w:val="000000" w:themeColor="text1"/>
        </w:rPr>
      </w:pPr>
      <w:r>
        <w:rPr>
          <w:rFonts w:asciiTheme="minorHAnsi" w:hAnsiTheme="minorHAnsi" w:cstheme="minorHAnsi"/>
          <w:color w:val="000000" w:themeColor="text1"/>
        </w:rPr>
        <w:t xml:space="preserve">Description </w:t>
      </w:r>
    </w:p>
    <w:p w:rsidR="00DA6F42" w:rsidRDefault="00521A7E">
      <w:pPr>
        <w:pStyle w:val="ListParagraph"/>
        <w:ind w:leftChars="900" w:left="2160"/>
        <w:rPr>
          <w:rFonts w:asciiTheme="minorHAnsi" w:hAnsiTheme="minorHAnsi" w:cstheme="minorHAnsi"/>
          <w:color w:val="000000" w:themeColor="text1"/>
          <w:lang w:val="en-SG"/>
        </w:rPr>
      </w:pPr>
      <w:r>
        <w:rPr>
          <w:rFonts w:asciiTheme="minorHAnsi" w:hAnsiTheme="minorHAnsi" w:cstheme="minorHAnsi"/>
          <w:color w:val="000000" w:themeColor="text1"/>
          <w:lang w:val="en-SG"/>
        </w:rPr>
        <w:t xml:space="preserve">- </w:t>
      </w:r>
      <w:r>
        <w:rPr>
          <w:rFonts w:asciiTheme="minorHAnsi" w:hAnsiTheme="minorHAnsi" w:cstheme="minorHAnsi"/>
          <w:color w:val="000000" w:themeColor="text1"/>
        </w:rPr>
        <w:t>Include the description of the project with Control flow graph (CFG)</w:t>
      </w:r>
    </w:p>
    <w:p w:rsidR="00DA6F42" w:rsidRDefault="00521A7E">
      <w:pPr>
        <w:pStyle w:val="ListParagraph"/>
        <w:ind w:leftChars="900" w:left="2160"/>
        <w:rPr>
          <w:rFonts w:asciiTheme="minorHAnsi" w:hAnsiTheme="minorHAnsi" w:cstheme="minorHAnsi"/>
          <w:color w:val="000000" w:themeColor="text1"/>
          <w:lang w:val="en-SG"/>
        </w:rPr>
      </w:pPr>
      <w:r>
        <w:rPr>
          <w:rFonts w:asciiTheme="minorHAnsi" w:hAnsiTheme="minorHAnsi" w:cstheme="minorHAnsi"/>
          <w:color w:val="000000" w:themeColor="text1"/>
          <w:lang w:val="en-SG"/>
        </w:rPr>
        <w:t>- Elaborate how tools and algorithms resolve each of the given problems.</w:t>
      </w:r>
    </w:p>
    <w:p w:rsidR="00DA6F42" w:rsidRDefault="00521A7E">
      <w:pPr>
        <w:pStyle w:val="ListParagraph"/>
        <w:ind w:leftChars="900" w:left="2160"/>
        <w:rPr>
          <w:rFonts w:asciiTheme="minorHAnsi" w:hAnsiTheme="minorHAnsi" w:cstheme="minorHAnsi"/>
          <w:color w:val="000000" w:themeColor="text1"/>
          <w:lang w:val="en-SG"/>
        </w:rPr>
      </w:pPr>
      <w:r>
        <w:rPr>
          <w:rFonts w:asciiTheme="minorHAnsi" w:hAnsiTheme="minorHAnsi" w:cstheme="minorHAnsi"/>
          <w:color w:val="000000" w:themeColor="text1"/>
          <w:lang w:val="en-SG"/>
        </w:rPr>
        <w:t>- Highlight at least one new algorithm that has NOT been taught in this course to solve the given problems</w:t>
      </w:r>
    </w:p>
    <w:p w:rsidR="00DA6F42" w:rsidRDefault="00521A7E">
      <w:pPr>
        <w:pStyle w:val="ListParagraph"/>
        <w:numPr>
          <w:ilvl w:val="0"/>
          <w:numId w:val="8"/>
        </w:numPr>
        <w:tabs>
          <w:tab w:val="clear" w:pos="425"/>
        </w:tabs>
        <w:ind w:leftChars="600" w:left="2160" w:hangingChars="300" w:hanging="720"/>
        <w:rPr>
          <w:rFonts w:asciiTheme="minorHAnsi" w:hAnsiTheme="minorHAnsi" w:cstheme="minorHAnsi"/>
          <w:color w:val="000000" w:themeColor="text1"/>
        </w:rPr>
      </w:pPr>
      <w:r>
        <w:rPr>
          <w:rFonts w:asciiTheme="minorHAnsi" w:hAnsiTheme="minorHAnsi" w:cstheme="minorHAnsi"/>
          <w:color w:val="000000" w:themeColor="text1"/>
          <w:lang w:val="en-SG"/>
        </w:rPr>
        <w:t>T</w:t>
      </w:r>
      <w:proofErr w:type="spellStart"/>
      <w:r>
        <w:rPr>
          <w:rFonts w:asciiTheme="minorHAnsi" w:hAnsiTheme="minorHAnsi" w:cstheme="minorHAnsi"/>
          <w:color w:val="000000" w:themeColor="text1"/>
        </w:rPr>
        <w:t>ime</w:t>
      </w:r>
      <w:proofErr w:type="spellEnd"/>
      <w:r>
        <w:rPr>
          <w:rFonts w:asciiTheme="minorHAnsi" w:hAnsiTheme="minorHAnsi" w:cstheme="minorHAnsi"/>
          <w:color w:val="000000" w:themeColor="text1"/>
        </w:rPr>
        <w:t xml:space="preserve"> complexity of </w:t>
      </w:r>
      <w:r>
        <w:rPr>
          <w:rFonts w:asciiTheme="minorHAnsi" w:hAnsiTheme="minorHAnsi" w:cstheme="minorHAnsi"/>
          <w:color w:val="000000" w:themeColor="text1"/>
          <w:lang w:val="en-SG"/>
        </w:rPr>
        <w:t>each of the algorithm that resolve the given problem</w:t>
      </w:r>
    </w:p>
    <w:p w:rsidR="00DA6F42" w:rsidRDefault="00521A7E">
      <w:pPr>
        <w:pStyle w:val="ListParagraph"/>
        <w:numPr>
          <w:ilvl w:val="0"/>
          <w:numId w:val="8"/>
        </w:numPr>
        <w:tabs>
          <w:tab w:val="clear" w:pos="425"/>
        </w:tabs>
        <w:ind w:leftChars="600" w:left="2160" w:hangingChars="300" w:hanging="720"/>
        <w:rPr>
          <w:rFonts w:asciiTheme="minorHAnsi" w:hAnsiTheme="minorHAnsi" w:cstheme="minorHAnsi"/>
          <w:color w:val="000000" w:themeColor="text1"/>
        </w:rPr>
      </w:pPr>
      <w:r>
        <w:rPr>
          <w:rFonts w:asciiTheme="minorHAnsi" w:hAnsiTheme="minorHAnsi" w:cstheme="minorHAnsi"/>
          <w:color w:val="000000" w:themeColor="text1"/>
          <w:lang w:val="en-SG"/>
        </w:rPr>
        <w:t>T</w:t>
      </w:r>
      <w:r>
        <w:rPr>
          <w:rFonts w:asciiTheme="minorHAnsi" w:hAnsiTheme="minorHAnsi" w:cstheme="minorHAnsi"/>
          <w:color w:val="000000" w:themeColor="text1"/>
        </w:rPr>
        <w:t>he program code</w:t>
      </w:r>
      <w:r>
        <w:rPr>
          <w:rFonts w:asciiTheme="minorHAnsi" w:hAnsiTheme="minorHAnsi" w:cstheme="minorHAnsi"/>
          <w:color w:val="000000" w:themeColor="text1"/>
          <w:lang w:val="en-SG"/>
        </w:rPr>
        <w:t xml:space="preserve">: </w:t>
      </w:r>
      <w:r>
        <w:rPr>
          <w:rFonts w:asciiTheme="minorHAnsi" w:hAnsiTheme="minorHAnsi" w:cstheme="minorHAnsi"/>
          <w:color w:val="000000" w:themeColor="text1"/>
        </w:rPr>
        <w:t>source code and snapshots of input/output</w:t>
      </w:r>
    </w:p>
    <w:p w:rsidR="00DA6F42" w:rsidRDefault="00521A7E">
      <w:pPr>
        <w:pStyle w:val="ListParagraph"/>
        <w:numPr>
          <w:ilvl w:val="0"/>
          <w:numId w:val="8"/>
        </w:numPr>
        <w:tabs>
          <w:tab w:val="clear" w:pos="425"/>
        </w:tabs>
        <w:ind w:leftChars="600" w:left="2160" w:hangingChars="300" w:hanging="720"/>
        <w:rPr>
          <w:rFonts w:asciiTheme="minorHAnsi" w:hAnsiTheme="minorHAnsi" w:cstheme="minorHAnsi"/>
          <w:color w:val="000000" w:themeColor="text1"/>
        </w:rPr>
      </w:pPr>
      <w:r>
        <w:rPr>
          <w:rFonts w:asciiTheme="minorHAnsi" w:hAnsiTheme="minorHAnsi" w:cstheme="minorHAnsi"/>
          <w:color w:val="000000" w:themeColor="text1"/>
        </w:rPr>
        <w:t>Conclusion</w:t>
      </w:r>
    </w:p>
    <w:p w:rsidR="00DA6F42" w:rsidRDefault="00521A7E">
      <w:pPr>
        <w:pStyle w:val="ListParagraph"/>
        <w:numPr>
          <w:ilvl w:val="0"/>
          <w:numId w:val="8"/>
        </w:numPr>
        <w:tabs>
          <w:tab w:val="clear" w:pos="425"/>
        </w:tabs>
        <w:ind w:leftChars="600" w:left="2160" w:hangingChars="300" w:hanging="720"/>
        <w:rPr>
          <w:rFonts w:asciiTheme="minorHAnsi" w:hAnsiTheme="minorHAnsi" w:cstheme="minorHAnsi"/>
          <w:color w:val="000000" w:themeColor="text1"/>
        </w:rPr>
      </w:pPr>
      <w:r>
        <w:rPr>
          <w:rFonts w:asciiTheme="minorHAnsi" w:hAnsiTheme="minorHAnsi" w:cstheme="minorHAnsi"/>
          <w:color w:val="000000" w:themeColor="text1"/>
        </w:rPr>
        <w:t>References</w:t>
      </w:r>
    </w:p>
    <w:p w:rsidR="00DA6F42" w:rsidRDefault="00DA6F42">
      <w:pPr>
        <w:spacing w:line="240" w:lineRule="auto"/>
        <w:rPr>
          <w:rFonts w:asciiTheme="minorHAnsi" w:hAnsiTheme="minorHAnsi" w:cstheme="minorHAnsi"/>
          <w:color w:val="000000" w:themeColor="text1"/>
        </w:rPr>
      </w:pPr>
    </w:p>
    <w:p w:rsidR="00DA6F42" w:rsidRDefault="00521A7E">
      <w:pPr>
        <w:pStyle w:val="Heading21"/>
        <w:keepNext/>
        <w:keepLines/>
        <w:shd w:val="clear" w:color="auto" w:fill="auto"/>
        <w:spacing w:before="0" w:line="240" w:lineRule="auto"/>
        <w:ind w:right="650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Assessment</w:t>
      </w:r>
      <w:r>
        <w:rPr>
          <w:rFonts w:asciiTheme="minorHAnsi" w:hAnsiTheme="minorHAnsi" w:cstheme="minorHAnsi"/>
          <w:color w:val="000000" w:themeColor="text1"/>
          <w:sz w:val="24"/>
          <w:szCs w:val="24"/>
          <w:lang w:val="en-SG"/>
        </w:rPr>
        <w:t xml:space="preserve"> Criteria</w:t>
      </w:r>
      <w:r>
        <w:rPr>
          <w:rFonts w:asciiTheme="minorHAnsi" w:hAnsiTheme="minorHAnsi" w:cstheme="minorHAnsi"/>
          <w:color w:val="000000" w:themeColor="text1"/>
          <w:sz w:val="24"/>
          <w:szCs w:val="24"/>
        </w:rPr>
        <w:t>:</w:t>
      </w:r>
    </w:p>
    <w:p w:rsidR="00DA6F42" w:rsidRDefault="00521A7E">
      <w:pPr>
        <w:spacing w:after="0" w:line="240" w:lineRule="auto"/>
        <w:ind w:left="360"/>
        <w:jc w:val="both"/>
        <w:rPr>
          <w:rFonts w:asciiTheme="minorHAnsi" w:hAnsiTheme="minorHAnsi" w:cstheme="minorHAnsi"/>
          <w:color w:val="000000" w:themeColor="text1"/>
          <w:lang w:val="en-SG"/>
        </w:rPr>
      </w:pPr>
      <w:r>
        <w:rPr>
          <w:rFonts w:asciiTheme="minorHAnsi" w:hAnsiTheme="minorHAnsi" w:cstheme="minorHAnsi"/>
          <w:color w:val="000000" w:themeColor="text1"/>
          <w:lang w:val="en-SG"/>
        </w:rPr>
        <w:t>The assessment for this group project is divided into two categories:</w:t>
      </w:r>
    </w:p>
    <w:p w:rsidR="00DA6F42" w:rsidRDefault="00521A7E">
      <w:pPr>
        <w:numPr>
          <w:ilvl w:val="1"/>
          <w:numId w:val="9"/>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lang w:val="en-SG"/>
        </w:rPr>
        <w:t>Assessment criteria for soft skill</w:t>
      </w:r>
      <w:r>
        <w:rPr>
          <w:rFonts w:asciiTheme="minorHAnsi" w:hAnsiTheme="minorHAnsi" w:cstheme="minorHAnsi"/>
          <w:color w:val="000000" w:themeColor="text1"/>
        </w:rPr>
        <w:t xml:space="preserve"> as</w:t>
      </w:r>
      <w:r>
        <w:rPr>
          <w:rFonts w:asciiTheme="minorHAnsi" w:hAnsiTheme="minorHAnsi" w:cstheme="minorHAnsi"/>
          <w:color w:val="000000" w:themeColor="text1"/>
          <w:lang w:val="en-SG"/>
        </w:rPr>
        <w:t xml:space="preserve"> described</w:t>
      </w:r>
      <w:r>
        <w:rPr>
          <w:rFonts w:asciiTheme="minorHAnsi" w:hAnsiTheme="minorHAnsi" w:cstheme="minorHAnsi"/>
          <w:color w:val="000000" w:themeColor="text1"/>
        </w:rPr>
        <w:t xml:space="preserve">  in Table 1</w:t>
      </w:r>
    </w:p>
    <w:p w:rsidR="00DA6F42" w:rsidRDefault="00521A7E">
      <w:pPr>
        <w:numPr>
          <w:ilvl w:val="1"/>
          <w:numId w:val="9"/>
        </w:num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lang w:val="en-SG"/>
        </w:rPr>
        <w:t>Assessment criteria for algorithms in solving</w:t>
      </w:r>
      <w:r>
        <w:rPr>
          <w:rFonts w:asciiTheme="minorHAnsi" w:hAnsiTheme="minorHAnsi" w:cstheme="minorHAnsi"/>
          <w:color w:val="000000" w:themeColor="text1"/>
        </w:rPr>
        <w:t xml:space="preserve"> </w:t>
      </w:r>
      <w:r>
        <w:rPr>
          <w:rFonts w:asciiTheme="minorHAnsi" w:hAnsiTheme="minorHAnsi" w:cstheme="minorHAnsi"/>
          <w:color w:val="000000" w:themeColor="text1"/>
          <w:lang w:val="en-SG"/>
        </w:rPr>
        <w:t>the given problems</w:t>
      </w:r>
      <w:r>
        <w:rPr>
          <w:rFonts w:asciiTheme="minorHAnsi" w:hAnsiTheme="minorHAnsi" w:cstheme="minorHAnsi"/>
          <w:color w:val="000000" w:themeColor="text1"/>
        </w:rPr>
        <w:t xml:space="preserve"> as </w:t>
      </w:r>
      <w:r>
        <w:rPr>
          <w:rFonts w:asciiTheme="minorHAnsi" w:hAnsiTheme="minorHAnsi" w:cstheme="minorHAnsi"/>
          <w:color w:val="000000" w:themeColor="text1"/>
          <w:lang w:val="en-SG"/>
        </w:rPr>
        <w:t xml:space="preserve">described </w:t>
      </w:r>
      <w:r>
        <w:rPr>
          <w:rFonts w:asciiTheme="minorHAnsi" w:hAnsiTheme="minorHAnsi" w:cstheme="minorHAnsi"/>
          <w:color w:val="000000" w:themeColor="text1"/>
        </w:rPr>
        <w:t>in Table 2</w:t>
      </w:r>
    </w:p>
    <w:p w:rsidR="00DA6F42" w:rsidRDefault="00DA6F42">
      <w:pPr>
        <w:spacing w:after="0" w:line="240" w:lineRule="auto"/>
        <w:ind w:left="1080"/>
        <w:jc w:val="both"/>
        <w:rPr>
          <w:rFonts w:asciiTheme="minorHAnsi" w:hAnsiTheme="minorHAnsi" w:cstheme="minorHAnsi"/>
          <w:color w:val="000000" w:themeColor="text1"/>
        </w:rPr>
      </w:pPr>
    </w:p>
    <w:p w:rsidR="00DA6F42" w:rsidRDefault="00521A7E">
      <w:pPr>
        <w:spacing w:after="0" w:line="240" w:lineRule="auto"/>
        <w:ind w:left="1080"/>
        <w:jc w:val="center"/>
        <w:rPr>
          <w:rFonts w:asciiTheme="minorHAnsi" w:hAnsiTheme="minorHAnsi" w:cstheme="minorHAnsi"/>
          <w:color w:val="000000" w:themeColor="text1"/>
          <w:lang w:val="en-SG"/>
        </w:rPr>
      </w:pPr>
      <w:r>
        <w:rPr>
          <w:rFonts w:asciiTheme="minorHAnsi" w:hAnsiTheme="minorHAnsi" w:cstheme="minorHAnsi"/>
          <w:color w:val="000000" w:themeColor="text1"/>
        </w:rPr>
        <w:t xml:space="preserve">Table 1:  </w:t>
      </w:r>
      <w:r>
        <w:rPr>
          <w:rFonts w:asciiTheme="minorHAnsi" w:hAnsiTheme="minorHAnsi" w:cstheme="minorHAnsi"/>
          <w:color w:val="000000" w:themeColor="text1"/>
          <w:lang w:val="en-SG"/>
        </w:rPr>
        <w:t>Assessment criteria for soft skill (Individual Assessment)</w:t>
      </w:r>
    </w:p>
    <w:tbl>
      <w:tblPr>
        <w:tblW w:w="10962" w:type="dxa"/>
        <w:tblInd w:w="-342" w:type="dxa"/>
        <w:tblLayout w:type="fixed"/>
        <w:tblLook w:val="04A0" w:firstRow="1" w:lastRow="0" w:firstColumn="1" w:lastColumn="0" w:noHBand="0" w:noVBand="1"/>
      </w:tblPr>
      <w:tblGrid>
        <w:gridCol w:w="24"/>
        <w:gridCol w:w="2179"/>
        <w:gridCol w:w="2962"/>
        <w:gridCol w:w="1313"/>
        <w:gridCol w:w="1575"/>
        <w:gridCol w:w="1312"/>
        <w:gridCol w:w="1597"/>
      </w:tblGrid>
      <w:tr w:rsidR="00DA6F42">
        <w:trPr>
          <w:trHeight w:val="300"/>
        </w:trPr>
        <w:tc>
          <w:tcPr>
            <w:tcW w:w="2203" w:type="dxa"/>
            <w:gridSpan w:val="2"/>
            <w:tcBorders>
              <w:top w:val="single" w:sz="4" w:space="0" w:color="000000"/>
              <w:left w:val="single" w:sz="12" w:space="0" w:color="000000"/>
              <w:bottom w:val="single" w:sz="4" w:space="0" w:color="000000"/>
              <w:right w:val="single" w:sz="4" w:space="0" w:color="000000"/>
            </w:tcBorders>
            <w:shd w:val="clear" w:color="auto" w:fill="auto"/>
            <w:vAlign w:val="bottom"/>
          </w:tcPr>
          <w:p w:rsidR="00DA6F42" w:rsidRDefault="00521A7E">
            <w:pPr>
              <w:rPr>
                <w:rFonts w:asciiTheme="minorHAnsi" w:hAnsiTheme="minorHAnsi" w:cstheme="minorHAnsi"/>
                <w:color w:val="000000" w:themeColor="text1"/>
              </w:rPr>
            </w:pPr>
            <w:r>
              <w:rPr>
                <w:rFonts w:asciiTheme="minorHAnsi" w:hAnsiTheme="minorHAnsi" w:cstheme="minorHAnsi"/>
                <w:color w:val="000000" w:themeColor="text1"/>
              </w:rPr>
              <w:t> </w:t>
            </w:r>
          </w:p>
        </w:tc>
        <w:tc>
          <w:tcPr>
            <w:tcW w:w="2962" w:type="dxa"/>
            <w:tcBorders>
              <w:top w:val="single" w:sz="4" w:space="0" w:color="000000"/>
              <w:left w:val="nil"/>
              <w:bottom w:val="single" w:sz="4" w:space="0" w:color="000000"/>
              <w:right w:val="single" w:sz="4" w:space="0" w:color="000000"/>
            </w:tcBorders>
            <w:shd w:val="clear" w:color="auto" w:fill="auto"/>
            <w:vAlign w:val="bottom"/>
          </w:tcPr>
          <w:p w:rsidR="00DA6F42" w:rsidRDefault="00521A7E">
            <w:pPr>
              <w:rPr>
                <w:rFonts w:asciiTheme="minorHAnsi" w:hAnsiTheme="minorHAnsi" w:cstheme="minorHAnsi"/>
                <w:b/>
                <w:bCs/>
                <w:color w:val="000000" w:themeColor="text1"/>
              </w:rPr>
            </w:pPr>
            <w:r>
              <w:rPr>
                <w:rFonts w:asciiTheme="minorHAnsi" w:hAnsiTheme="minorHAnsi" w:cstheme="minorHAnsi"/>
                <w:b/>
                <w:bCs/>
                <w:color w:val="000000" w:themeColor="text1"/>
              </w:rPr>
              <w:t> </w:t>
            </w:r>
          </w:p>
        </w:tc>
        <w:tc>
          <w:tcPr>
            <w:tcW w:w="1313" w:type="dxa"/>
            <w:tcBorders>
              <w:top w:val="single" w:sz="4" w:space="0" w:color="000000"/>
              <w:left w:val="nil"/>
              <w:bottom w:val="single" w:sz="4" w:space="0" w:color="000000"/>
              <w:right w:val="single" w:sz="4" w:space="0" w:color="000000"/>
            </w:tcBorders>
            <w:shd w:val="clear" w:color="auto" w:fill="auto"/>
            <w:vAlign w:val="bottom"/>
          </w:tcPr>
          <w:p w:rsidR="00DA6F42" w:rsidRDefault="00521A7E">
            <w:pPr>
              <w:jc w:val="center"/>
              <w:rPr>
                <w:rFonts w:asciiTheme="minorHAnsi" w:hAnsiTheme="minorHAnsi" w:cstheme="minorHAnsi"/>
                <w:b/>
                <w:bCs/>
                <w:color w:val="000000" w:themeColor="text1"/>
              </w:rPr>
            </w:pPr>
            <w:r>
              <w:rPr>
                <w:rFonts w:asciiTheme="minorHAnsi" w:hAnsiTheme="minorHAnsi" w:cstheme="minorHAnsi"/>
                <w:b/>
                <w:bCs/>
                <w:color w:val="000000" w:themeColor="text1"/>
              </w:rPr>
              <w:t>Partially meets</w:t>
            </w:r>
          </w:p>
        </w:tc>
        <w:tc>
          <w:tcPr>
            <w:tcW w:w="1575" w:type="dxa"/>
            <w:tcBorders>
              <w:top w:val="single" w:sz="4" w:space="0" w:color="000000"/>
              <w:left w:val="nil"/>
              <w:bottom w:val="single" w:sz="4" w:space="0" w:color="000000"/>
              <w:right w:val="single" w:sz="4" w:space="0" w:color="000000"/>
            </w:tcBorders>
            <w:shd w:val="clear" w:color="auto" w:fill="auto"/>
            <w:vAlign w:val="bottom"/>
          </w:tcPr>
          <w:p w:rsidR="00DA6F42" w:rsidRDefault="00521A7E">
            <w:pPr>
              <w:jc w:val="center"/>
              <w:rPr>
                <w:rFonts w:asciiTheme="minorHAnsi" w:hAnsiTheme="minorHAnsi" w:cstheme="minorHAnsi"/>
                <w:b/>
                <w:bCs/>
                <w:color w:val="000000" w:themeColor="text1"/>
              </w:rPr>
            </w:pPr>
            <w:r>
              <w:rPr>
                <w:rFonts w:asciiTheme="minorHAnsi" w:hAnsiTheme="minorHAnsi" w:cstheme="minorHAnsi"/>
                <w:b/>
                <w:bCs/>
                <w:color w:val="000000" w:themeColor="text1"/>
              </w:rPr>
              <w:t>Meets</w:t>
            </w:r>
          </w:p>
        </w:tc>
        <w:tc>
          <w:tcPr>
            <w:tcW w:w="1312" w:type="dxa"/>
            <w:tcBorders>
              <w:top w:val="single" w:sz="4" w:space="0" w:color="000000"/>
              <w:left w:val="nil"/>
              <w:bottom w:val="single" w:sz="4" w:space="0" w:color="000000"/>
              <w:right w:val="single" w:sz="4" w:space="0" w:color="000000"/>
            </w:tcBorders>
          </w:tcPr>
          <w:p w:rsidR="00DA6F42" w:rsidRDefault="00521A7E">
            <w:pPr>
              <w:jc w:val="center"/>
              <w:rPr>
                <w:rFonts w:asciiTheme="minorHAnsi" w:hAnsiTheme="minorHAnsi" w:cstheme="minorHAnsi"/>
                <w:b/>
                <w:bCs/>
                <w:color w:val="000000" w:themeColor="text1"/>
              </w:rPr>
            </w:pPr>
            <w:r>
              <w:rPr>
                <w:rFonts w:asciiTheme="minorHAnsi" w:hAnsiTheme="minorHAnsi" w:cstheme="minorHAnsi"/>
                <w:b/>
                <w:bCs/>
                <w:color w:val="000000" w:themeColor="text1"/>
              </w:rPr>
              <w:t>Exceeds</w:t>
            </w:r>
          </w:p>
        </w:tc>
        <w:tc>
          <w:tcPr>
            <w:tcW w:w="1597" w:type="dxa"/>
            <w:tcBorders>
              <w:top w:val="single" w:sz="4" w:space="0" w:color="000000"/>
              <w:left w:val="nil"/>
              <w:bottom w:val="single" w:sz="4" w:space="0" w:color="000000"/>
              <w:right w:val="single" w:sz="4" w:space="0" w:color="000000"/>
            </w:tcBorders>
          </w:tcPr>
          <w:p w:rsidR="00DA6F42" w:rsidRDefault="00521A7E">
            <w:pPr>
              <w:jc w:val="center"/>
              <w:rPr>
                <w:rFonts w:asciiTheme="minorHAnsi" w:hAnsiTheme="minorHAnsi" w:cstheme="minorHAnsi"/>
                <w:b/>
                <w:bCs/>
                <w:color w:val="000000" w:themeColor="text1"/>
              </w:rPr>
            </w:pPr>
            <w:r>
              <w:rPr>
                <w:rFonts w:asciiTheme="minorHAnsi" w:hAnsiTheme="minorHAnsi" w:cstheme="minorHAnsi"/>
                <w:b/>
                <w:bCs/>
                <w:color w:val="000000" w:themeColor="text1"/>
              </w:rPr>
              <w:t>Exemplary</w:t>
            </w:r>
          </w:p>
        </w:tc>
      </w:tr>
      <w:tr w:rsidR="00DA6F42">
        <w:trPr>
          <w:trHeight w:val="570"/>
        </w:trPr>
        <w:tc>
          <w:tcPr>
            <w:tcW w:w="2203" w:type="dxa"/>
            <w:gridSpan w:val="2"/>
            <w:tcBorders>
              <w:top w:val="nil"/>
              <w:left w:val="single" w:sz="12" w:space="0" w:color="000000"/>
              <w:bottom w:val="single" w:sz="4" w:space="0" w:color="000000"/>
              <w:right w:val="single" w:sz="4" w:space="0" w:color="000000"/>
            </w:tcBorders>
            <w:shd w:val="clear" w:color="auto" w:fill="auto"/>
            <w:noWrap/>
            <w:vAlign w:val="center"/>
          </w:tcPr>
          <w:p w:rsidR="00DA6F42" w:rsidRDefault="00521A7E">
            <w:pPr>
              <w:jc w:val="center"/>
              <w:rPr>
                <w:rFonts w:asciiTheme="minorHAnsi" w:hAnsiTheme="minorHAnsi" w:cstheme="minorHAnsi"/>
                <w:b/>
                <w:bCs/>
                <w:color w:val="000000" w:themeColor="text1"/>
              </w:rPr>
            </w:pPr>
            <w:r>
              <w:rPr>
                <w:rFonts w:asciiTheme="minorHAnsi" w:hAnsiTheme="minorHAnsi" w:cstheme="minorHAnsi"/>
                <w:b/>
                <w:bCs/>
                <w:color w:val="000000" w:themeColor="text1"/>
              </w:rPr>
              <w:t>Skill level</w:t>
            </w:r>
          </w:p>
        </w:tc>
        <w:tc>
          <w:tcPr>
            <w:tcW w:w="2962" w:type="dxa"/>
            <w:tcBorders>
              <w:top w:val="nil"/>
              <w:left w:val="nil"/>
              <w:bottom w:val="single" w:sz="4" w:space="0" w:color="000000"/>
              <w:right w:val="single" w:sz="4" w:space="0" w:color="000000"/>
            </w:tcBorders>
            <w:shd w:val="clear" w:color="auto" w:fill="auto"/>
          </w:tcPr>
          <w:p w:rsidR="00DA6F42" w:rsidRDefault="00521A7E">
            <w:pPr>
              <w:rPr>
                <w:rFonts w:asciiTheme="minorHAnsi" w:hAnsiTheme="minorHAnsi" w:cstheme="minorHAnsi"/>
                <w:b/>
                <w:bCs/>
                <w:color w:val="000000" w:themeColor="text1"/>
              </w:rPr>
            </w:pPr>
            <w:r>
              <w:rPr>
                <w:rFonts w:asciiTheme="minorHAnsi" w:hAnsiTheme="minorHAnsi" w:cstheme="minorHAnsi"/>
                <w:b/>
                <w:bCs/>
                <w:color w:val="000000" w:themeColor="text1"/>
              </w:rPr>
              <w:t>                Score Description</w:t>
            </w:r>
          </w:p>
        </w:tc>
        <w:tc>
          <w:tcPr>
            <w:tcW w:w="1313" w:type="dxa"/>
            <w:tcBorders>
              <w:top w:val="nil"/>
              <w:left w:val="nil"/>
              <w:bottom w:val="single" w:sz="4" w:space="0" w:color="000000"/>
              <w:right w:val="single" w:sz="4" w:space="0" w:color="000000"/>
            </w:tcBorders>
            <w:shd w:val="clear" w:color="auto" w:fill="auto"/>
            <w:vAlign w:val="center"/>
          </w:tcPr>
          <w:p w:rsidR="00DA6F42" w:rsidRDefault="00521A7E">
            <w:pPr>
              <w:jc w:val="center"/>
              <w:rPr>
                <w:rFonts w:asciiTheme="minorHAnsi" w:hAnsiTheme="minorHAnsi" w:cstheme="minorHAnsi"/>
                <w:b/>
                <w:bCs/>
                <w:color w:val="000000" w:themeColor="text1"/>
              </w:rPr>
            </w:pPr>
            <w:r>
              <w:rPr>
                <w:rFonts w:asciiTheme="minorHAnsi" w:hAnsiTheme="minorHAnsi" w:cstheme="minorHAnsi"/>
                <w:b/>
                <w:bCs/>
                <w:color w:val="000000" w:themeColor="text1"/>
              </w:rPr>
              <w:t>1</w:t>
            </w:r>
          </w:p>
        </w:tc>
        <w:tc>
          <w:tcPr>
            <w:tcW w:w="1575" w:type="dxa"/>
            <w:tcBorders>
              <w:top w:val="nil"/>
              <w:left w:val="nil"/>
              <w:bottom w:val="single" w:sz="4" w:space="0" w:color="000000"/>
              <w:right w:val="single" w:sz="4" w:space="0" w:color="000000"/>
            </w:tcBorders>
            <w:shd w:val="clear" w:color="auto" w:fill="auto"/>
            <w:vAlign w:val="center"/>
          </w:tcPr>
          <w:p w:rsidR="00DA6F42" w:rsidRDefault="00521A7E">
            <w:pPr>
              <w:jc w:val="center"/>
              <w:rPr>
                <w:rFonts w:asciiTheme="minorHAnsi" w:hAnsiTheme="minorHAnsi" w:cstheme="minorHAnsi"/>
                <w:b/>
                <w:bCs/>
                <w:color w:val="000000" w:themeColor="text1"/>
              </w:rPr>
            </w:pPr>
            <w:r>
              <w:rPr>
                <w:rFonts w:asciiTheme="minorHAnsi" w:hAnsiTheme="minorHAnsi" w:cstheme="minorHAnsi"/>
                <w:b/>
                <w:bCs/>
                <w:color w:val="000000" w:themeColor="text1"/>
              </w:rPr>
              <w:t>2</w:t>
            </w:r>
          </w:p>
        </w:tc>
        <w:tc>
          <w:tcPr>
            <w:tcW w:w="1312" w:type="dxa"/>
            <w:tcBorders>
              <w:top w:val="nil"/>
              <w:left w:val="nil"/>
              <w:bottom w:val="single" w:sz="4" w:space="0" w:color="000000"/>
              <w:right w:val="single" w:sz="4" w:space="0" w:color="000000"/>
            </w:tcBorders>
            <w:vAlign w:val="center"/>
          </w:tcPr>
          <w:p w:rsidR="00DA6F42" w:rsidRDefault="00521A7E">
            <w:pPr>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rPr>
              <w:t>3</w:t>
            </w:r>
            <w:r>
              <w:rPr>
                <w:rFonts w:asciiTheme="minorHAnsi" w:hAnsiTheme="minorHAnsi" w:cstheme="minorHAnsi"/>
                <w:b/>
                <w:bCs/>
                <w:color w:val="000000" w:themeColor="text1"/>
                <w:lang w:val="en-SG"/>
              </w:rPr>
              <w:t>-4</w:t>
            </w:r>
          </w:p>
        </w:tc>
        <w:tc>
          <w:tcPr>
            <w:tcW w:w="1597" w:type="dxa"/>
            <w:tcBorders>
              <w:top w:val="nil"/>
              <w:left w:val="nil"/>
              <w:bottom w:val="single" w:sz="4" w:space="0" w:color="000000"/>
              <w:right w:val="single" w:sz="4" w:space="0" w:color="000000"/>
            </w:tcBorders>
            <w:vAlign w:val="center"/>
          </w:tcPr>
          <w:p w:rsidR="00DA6F42" w:rsidRDefault="00521A7E">
            <w:pPr>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5</w:t>
            </w:r>
          </w:p>
        </w:tc>
      </w:tr>
      <w:tr w:rsidR="00DA6F42">
        <w:trPr>
          <w:trHeight w:val="818"/>
        </w:trPr>
        <w:tc>
          <w:tcPr>
            <w:tcW w:w="2203" w:type="dxa"/>
            <w:gridSpan w:val="2"/>
            <w:tcBorders>
              <w:top w:val="nil"/>
              <w:left w:val="single" w:sz="12" w:space="0" w:color="000000"/>
              <w:bottom w:val="nil"/>
              <w:right w:val="single" w:sz="4" w:space="0" w:color="000000"/>
            </w:tcBorders>
            <w:shd w:val="clear" w:color="auto" w:fill="auto"/>
          </w:tcPr>
          <w:p w:rsidR="00DA6F42" w:rsidRDefault="00521A7E">
            <w:pPr>
              <w:rPr>
                <w:rFonts w:asciiTheme="minorHAnsi" w:hAnsiTheme="minorHAnsi" w:cstheme="minorHAnsi"/>
                <w:b/>
                <w:bCs/>
                <w:color w:val="000000" w:themeColor="text1"/>
              </w:rPr>
            </w:pPr>
            <w:r>
              <w:rPr>
                <w:rFonts w:asciiTheme="minorHAnsi" w:hAnsiTheme="minorHAnsi" w:cstheme="minorHAnsi"/>
                <w:b/>
                <w:bCs/>
                <w:color w:val="000000" w:themeColor="text1"/>
              </w:rPr>
              <w:t>CS1 (KIM)</w:t>
            </w:r>
          </w:p>
          <w:p w:rsidR="00DA6F42" w:rsidRDefault="00DA6F42">
            <w:pPr>
              <w:rPr>
                <w:rFonts w:asciiTheme="minorHAnsi" w:hAnsiTheme="minorHAnsi" w:cstheme="minorHAnsi"/>
                <w:b/>
                <w:bCs/>
                <w:color w:val="000000" w:themeColor="text1"/>
              </w:rPr>
            </w:pPr>
          </w:p>
          <w:p w:rsidR="00DA6F42" w:rsidRDefault="00521A7E">
            <w:pPr>
              <w:rPr>
                <w:rFonts w:asciiTheme="minorHAnsi" w:hAnsiTheme="minorHAnsi" w:cstheme="minorHAnsi"/>
                <w:b/>
                <w:bCs/>
                <w:color w:val="000000" w:themeColor="text1"/>
                <w:lang w:val="en-SG"/>
              </w:rPr>
            </w:pPr>
            <w:proofErr w:type="spellStart"/>
            <w:r>
              <w:rPr>
                <w:rFonts w:asciiTheme="minorHAnsi" w:hAnsiTheme="minorHAnsi" w:cstheme="minorHAnsi"/>
                <w:b/>
                <w:bCs/>
                <w:color w:val="000000" w:themeColor="text1"/>
              </w:rPr>
              <w:t>Presentatio</w:t>
            </w:r>
            <w:proofErr w:type="spellEnd"/>
            <w:r>
              <w:rPr>
                <w:rFonts w:asciiTheme="minorHAnsi" w:hAnsiTheme="minorHAnsi" w:cstheme="minorHAnsi"/>
                <w:b/>
                <w:bCs/>
                <w:color w:val="000000" w:themeColor="text1"/>
                <w:lang w:val="en-SG"/>
              </w:rPr>
              <w:t>n (2%)</w:t>
            </w:r>
          </w:p>
        </w:tc>
        <w:tc>
          <w:tcPr>
            <w:tcW w:w="2962" w:type="dxa"/>
            <w:tcBorders>
              <w:top w:val="nil"/>
              <w:left w:val="nil"/>
              <w:bottom w:val="single" w:sz="4" w:space="0" w:color="000000"/>
              <w:right w:val="single" w:sz="4" w:space="0" w:color="000000"/>
            </w:tcBorders>
            <w:shd w:val="clear" w:color="auto" w:fill="auto"/>
          </w:tcPr>
          <w:p w:rsidR="00DA6F42" w:rsidRDefault="00521A7E">
            <w:pPr>
              <w:rPr>
                <w:rFonts w:asciiTheme="minorHAnsi" w:hAnsiTheme="minorHAnsi" w:cstheme="minorHAnsi"/>
                <w:color w:val="000000" w:themeColor="text1"/>
              </w:rPr>
            </w:pPr>
            <w:r>
              <w:rPr>
                <w:rFonts w:asciiTheme="minorHAnsi" w:hAnsiTheme="minorHAnsi" w:cstheme="minorHAnsi"/>
                <w:color w:val="000000" w:themeColor="text1"/>
              </w:rPr>
              <w:t xml:space="preserve">The ability to present ideas clearly, effectively and confidently, in both oral, written forms </w:t>
            </w:r>
          </w:p>
          <w:p w:rsidR="00DA6F42" w:rsidRDefault="00521A7E">
            <w:pPr>
              <w:rPr>
                <w:rFonts w:asciiTheme="minorHAnsi" w:hAnsiTheme="minorHAnsi" w:cstheme="minorHAnsi"/>
                <w:color w:val="000000" w:themeColor="text1"/>
              </w:rPr>
            </w:pPr>
            <w:r>
              <w:rPr>
                <w:rFonts w:asciiTheme="minorHAnsi" w:hAnsiTheme="minorHAnsi" w:cstheme="minorHAnsi"/>
                <w:color w:val="000000" w:themeColor="text1"/>
              </w:rPr>
              <w:t>Oral</w:t>
            </w:r>
          </w:p>
          <w:p w:rsidR="00DA6F42" w:rsidRDefault="00521A7E">
            <w:pPr>
              <w:rPr>
                <w:rFonts w:asciiTheme="minorHAnsi" w:hAnsiTheme="minorHAnsi" w:cstheme="minorHAnsi"/>
                <w:color w:val="000000" w:themeColor="text1"/>
              </w:rPr>
            </w:pPr>
            <w:r>
              <w:rPr>
                <w:rFonts w:asciiTheme="minorHAnsi" w:hAnsiTheme="minorHAnsi" w:cstheme="minorHAnsi"/>
                <w:color w:val="000000" w:themeColor="text1"/>
              </w:rPr>
              <w:t>Parameters:</w:t>
            </w:r>
          </w:p>
          <w:p w:rsidR="00DA6F42" w:rsidRDefault="00521A7E">
            <w:pPr>
              <w:numPr>
                <w:ilvl w:val="0"/>
                <w:numId w:val="10"/>
              </w:numPr>
              <w:spacing w:after="0" w:line="240" w:lineRule="auto"/>
              <w:ind w:left="436"/>
              <w:rPr>
                <w:rFonts w:asciiTheme="minorHAnsi" w:hAnsiTheme="minorHAnsi" w:cstheme="minorHAnsi"/>
                <w:color w:val="000000" w:themeColor="text1"/>
              </w:rPr>
            </w:pPr>
            <w:r>
              <w:rPr>
                <w:rFonts w:asciiTheme="minorHAnsi" w:hAnsiTheme="minorHAnsi" w:cstheme="minorHAnsi"/>
                <w:color w:val="000000" w:themeColor="text1"/>
              </w:rPr>
              <w:t xml:space="preserve">delivery, </w:t>
            </w:r>
          </w:p>
          <w:p w:rsidR="00DA6F42" w:rsidRDefault="00521A7E">
            <w:pPr>
              <w:numPr>
                <w:ilvl w:val="0"/>
                <w:numId w:val="10"/>
              </w:numPr>
              <w:spacing w:after="0" w:line="240" w:lineRule="auto"/>
              <w:ind w:left="436"/>
              <w:rPr>
                <w:rFonts w:asciiTheme="minorHAnsi" w:hAnsiTheme="minorHAnsi" w:cstheme="minorHAnsi"/>
                <w:color w:val="000000" w:themeColor="text1"/>
              </w:rPr>
            </w:pPr>
            <w:r>
              <w:rPr>
                <w:rFonts w:asciiTheme="minorHAnsi" w:hAnsiTheme="minorHAnsi" w:cstheme="minorHAnsi"/>
                <w:color w:val="000000" w:themeColor="text1"/>
              </w:rPr>
              <w:t xml:space="preserve">projection (pace, </w:t>
            </w:r>
            <w:proofErr w:type="spellStart"/>
            <w:r>
              <w:rPr>
                <w:rFonts w:asciiTheme="minorHAnsi" w:hAnsiTheme="minorHAnsi" w:cstheme="minorHAnsi"/>
                <w:color w:val="000000" w:themeColor="text1"/>
              </w:rPr>
              <w:t>volume,enunciation</w:t>
            </w:r>
            <w:proofErr w:type="spellEnd"/>
            <w:r>
              <w:rPr>
                <w:rFonts w:asciiTheme="minorHAnsi" w:hAnsiTheme="minorHAnsi" w:cstheme="minorHAnsi"/>
                <w:color w:val="000000" w:themeColor="text1"/>
              </w:rPr>
              <w:t>)</w:t>
            </w:r>
          </w:p>
          <w:p w:rsidR="00DA6F42" w:rsidRDefault="00521A7E">
            <w:pPr>
              <w:numPr>
                <w:ilvl w:val="0"/>
                <w:numId w:val="10"/>
              </w:numPr>
              <w:spacing w:after="0" w:line="240" w:lineRule="auto"/>
              <w:ind w:left="436"/>
              <w:rPr>
                <w:rFonts w:asciiTheme="minorHAnsi" w:hAnsiTheme="minorHAnsi" w:cstheme="minorHAnsi"/>
                <w:color w:val="000000" w:themeColor="text1"/>
              </w:rPr>
            </w:pPr>
            <w:r>
              <w:rPr>
                <w:rFonts w:asciiTheme="minorHAnsi" w:hAnsiTheme="minorHAnsi" w:cstheme="minorHAnsi"/>
                <w:color w:val="000000" w:themeColor="text1"/>
              </w:rPr>
              <w:t xml:space="preserve">appearance (attire and demeanor) </w:t>
            </w:r>
          </w:p>
        </w:tc>
        <w:tc>
          <w:tcPr>
            <w:tcW w:w="1313" w:type="dxa"/>
            <w:tcBorders>
              <w:top w:val="nil"/>
              <w:left w:val="nil"/>
              <w:bottom w:val="single" w:sz="4" w:space="0" w:color="000000"/>
              <w:right w:val="single" w:sz="4" w:space="0" w:color="000000"/>
            </w:tcBorders>
            <w:shd w:val="clear" w:color="auto" w:fill="auto"/>
          </w:tcPr>
          <w:p w:rsidR="00DA6F42" w:rsidRDefault="00521A7E">
            <w:pPr>
              <w:jc w:val="both"/>
              <w:rPr>
                <w:rFonts w:asciiTheme="minorHAnsi" w:hAnsiTheme="minorHAnsi" w:cstheme="minorHAnsi"/>
                <w:color w:val="000000" w:themeColor="text1"/>
              </w:rPr>
            </w:pPr>
            <w:r>
              <w:rPr>
                <w:rFonts w:asciiTheme="minorHAnsi" w:hAnsiTheme="minorHAnsi" w:cstheme="minorHAnsi"/>
                <w:color w:val="000000" w:themeColor="text1"/>
              </w:rPr>
              <w:t>Either one parameter is acceptable.</w:t>
            </w:r>
          </w:p>
        </w:tc>
        <w:tc>
          <w:tcPr>
            <w:tcW w:w="1575" w:type="dxa"/>
            <w:tcBorders>
              <w:top w:val="nil"/>
              <w:left w:val="nil"/>
              <w:bottom w:val="single" w:sz="4" w:space="0" w:color="000000"/>
              <w:right w:val="single" w:sz="4" w:space="0" w:color="000000"/>
            </w:tcBorders>
            <w:shd w:val="clear" w:color="auto" w:fill="auto"/>
          </w:tcPr>
          <w:p w:rsidR="00DA6F42" w:rsidRDefault="00521A7E">
            <w:pPr>
              <w:jc w:val="both"/>
              <w:rPr>
                <w:rFonts w:asciiTheme="minorHAnsi" w:hAnsiTheme="minorHAnsi" w:cstheme="minorHAnsi"/>
                <w:color w:val="000000" w:themeColor="text1"/>
              </w:rPr>
            </w:pPr>
            <w:r>
              <w:rPr>
                <w:rFonts w:asciiTheme="minorHAnsi" w:hAnsiTheme="minorHAnsi" w:cstheme="minorHAnsi"/>
                <w:color w:val="000000" w:themeColor="text1"/>
              </w:rPr>
              <w:t>All parameters are acceptable.</w:t>
            </w:r>
          </w:p>
        </w:tc>
        <w:tc>
          <w:tcPr>
            <w:tcW w:w="1312" w:type="dxa"/>
            <w:tcBorders>
              <w:top w:val="nil"/>
              <w:left w:val="nil"/>
              <w:bottom w:val="single" w:sz="4" w:space="0" w:color="000000"/>
              <w:right w:val="single" w:sz="4" w:space="0" w:color="000000"/>
            </w:tcBorders>
          </w:tcPr>
          <w:p w:rsidR="00DA6F42" w:rsidRDefault="00521A7E">
            <w:pPr>
              <w:jc w:val="both"/>
              <w:rPr>
                <w:rFonts w:asciiTheme="minorHAnsi" w:hAnsiTheme="minorHAnsi" w:cstheme="minorHAnsi"/>
                <w:color w:val="000000" w:themeColor="text1"/>
              </w:rPr>
            </w:pPr>
            <w:r>
              <w:rPr>
                <w:rFonts w:asciiTheme="minorHAnsi" w:hAnsiTheme="minorHAnsi" w:cstheme="minorHAnsi"/>
                <w:color w:val="000000" w:themeColor="text1"/>
              </w:rPr>
              <w:t>Some parameters  are exceptional.</w:t>
            </w:r>
          </w:p>
        </w:tc>
        <w:tc>
          <w:tcPr>
            <w:tcW w:w="1597" w:type="dxa"/>
            <w:tcBorders>
              <w:top w:val="nil"/>
              <w:left w:val="nil"/>
              <w:bottom w:val="single" w:sz="4" w:space="0" w:color="000000"/>
              <w:right w:val="single" w:sz="4" w:space="0" w:color="000000"/>
            </w:tcBorders>
          </w:tcPr>
          <w:p w:rsidR="00DA6F42" w:rsidRDefault="00521A7E">
            <w:pPr>
              <w:jc w:val="both"/>
              <w:rPr>
                <w:rFonts w:asciiTheme="minorHAnsi" w:hAnsiTheme="minorHAnsi" w:cstheme="minorHAnsi"/>
                <w:color w:val="000000" w:themeColor="text1"/>
              </w:rPr>
            </w:pPr>
            <w:r>
              <w:rPr>
                <w:rFonts w:asciiTheme="minorHAnsi" w:hAnsiTheme="minorHAnsi" w:cstheme="minorHAnsi"/>
                <w:color w:val="000000" w:themeColor="text1"/>
              </w:rPr>
              <w:t>All parameters  are exceptional.</w:t>
            </w:r>
          </w:p>
        </w:tc>
      </w:tr>
      <w:tr w:rsidR="00DA6F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4" w:type="dxa"/>
        </w:trPr>
        <w:tc>
          <w:tcPr>
            <w:tcW w:w="2179" w:type="dxa"/>
            <w:tcBorders>
              <w:top w:val="single" w:sz="4" w:space="0" w:color="auto"/>
              <w:left w:val="single" w:sz="4" w:space="0" w:color="auto"/>
              <w:bottom w:val="single" w:sz="4" w:space="0" w:color="auto"/>
              <w:right w:val="single" w:sz="4" w:space="0" w:color="auto"/>
            </w:tcBorders>
          </w:tcPr>
          <w:p w:rsidR="00DA6F42" w:rsidRDefault="00521A7E">
            <w:pPr>
              <w:rPr>
                <w:rFonts w:asciiTheme="minorHAnsi" w:hAnsiTheme="minorHAnsi" w:cstheme="minorHAnsi"/>
                <w:b/>
                <w:bCs/>
                <w:color w:val="000000" w:themeColor="text1"/>
              </w:rPr>
            </w:pPr>
            <w:r>
              <w:rPr>
                <w:rFonts w:asciiTheme="minorHAnsi" w:hAnsiTheme="minorHAnsi" w:cstheme="minorHAnsi"/>
                <w:b/>
                <w:bCs/>
                <w:color w:val="000000" w:themeColor="text1"/>
              </w:rPr>
              <w:lastRenderedPageBreak/>
              <w:t>TS4</w:t>
            </w:r>
          </w:p>
          <w:p w:rsidR="00DA6F42" w:rsidRDefault="00DA6F42">
            <w:pPr>
              <w:rPr>
                <w:rFonts w:asciiTheme="minorHAnsi" w:hAnsiTheme="minorHAnsi" w:cstheme="minorHAnsi"/>
                <w:b/>
                <w:bCs/>
                <w:color w:val="000000" w:themeColor="text1"/>
              </w:rPr>
            </w:pPr>
          </w:p>
          <w:p w:rsidR="00DA6F42" w:rsidRDefault="00521A7E">
            <w:pPr>
              <w:rPr>
                <w:rFonts w:asciiTheme="minorHAnsi" w:hAnsiTheme="minorHAnsi" w:cstheme="minorHAnsi"/>
                <w:b/>
                <w:bCs/>
                <w:color w:val="000000" w:themeColor="text1"/>
                <w:lang w:val="en-SG"/>
              </w:rPr>
            </w:pPr>
            <w:r>
              <w:rPr>
                <w:rFonts w:asciiTheme="minorHAnsi" w:hAnsiTheme="minorHAnsi" w:cstheme="minorHAnsi"/>
                <w:b/>
                <w:bCs/>
                <w:color w:val="000000" w:themeColor="text1"/>
              </w:rPr>
              <w:t>FILA form</w:t>
            </w:r>
            <w:r>
              <w:rPr>
                <w:rFonts w:asciiTheme="minorHAnsi" w:hAnsiTheme="minorHAnsi" w:cstheme="minorHAnsi"/>
                <w:b/>
                <w:bCs/>
                <w:color w:val="000000" w:themeColor="text1"/>
                <w:lang w:val="en-SG"/>
              </w:rPr>
              <w:t xml:space="preserve"> (3%)</w:t>
            </w:r>
          </w:p>
        </w:tc>
        <w:tc>
          <w:tcPr>
            <w:tcW w:w="2962" w:type="dxa"/>
            <w:tcBorders>
              <w:top w:val="single" w:sz="4" w:space="0" w:color="auto"/>
              <w:left w:val="single" w:sz="4" w:space="0" w:color="auto"/>
              <w:bottom w:val="single" w:sz="4" w:space="0" w:color="auto"/>
              <w:right w:val="single" w:sz="4" w:space="0" w:color="auto"/>
            </w:tcBorders>
          </w:tcPr>
          <w:p w:rsidR="00DA6F42" w:rsidRDefault="00521A7E">
            <w:pPr>
              <w:rPr>
                <w:rFonts w:asciiTheme="minorHAnsi" w:hAnsiTheme="minorHAnsi" w:cstheme="minorHAnsi"/>
                <w:b/>
                <w:bCs/>
                <w:color w:val="000000" w:themeColor="text1"/>
              </w:rPr>
            </w:pPr>
            <w:r>
              <w:rPr>
                <w:rFonts w:asciiTheme="minorHAnsi" w:hAnsiTheme="minorHAnsi" w:cstheme="minorHAnsi"/>
                <w:b/>
                <w:bCs/>
                <w:color w:val="000000" w:themeColor="text1"/>
              </w:rPr>
              <w:t>The ability to contribute towards:</w:t>
            </w:r>
          </w:p>
          <w:p w:rsidR="00DA6F42" w:rsidRDefault="00521A7E">
            <w:pPr>
              <w:numPr>
                <w:ilvl w:val="0"/>
                <w:numId w:val="11"/>
              </w:numPr>
              <w:tabs>
                <w:tab w:val="left" w:pos="325"/>
              </w:tabs>
              <w:spacing w:after="0" w:line="240" w:lineRule="auto"/>
              <w:ind w:left="94" w:hanging="45"/>
              <w:rPr>
                <w:rFonts w:asciiTheme="minorHAnsi" w:hAnsiTheme="minorHAnsi" w:cstheme="minorHAnsi"/>
                <w:b/>
                <w:bCs/>
                <w:color w:val="000000" w:themeColor="text1"/>
              </w:rPr>
            </w:pPr>
            <w:r>
              <w:rPr>
                <w:rFonts w:asciiTheme="minorHAnsi" w:hAnsiTheme="minorHAnsi" w:cstheme="minorHAnsi"/>
                <w:b/>
                <w:bCs/>
                <w:color w:val="000000" w:themeColor="text1"/>
              </w:rPr>
              <w:t xml:space="preserve">planning, </w:t>
            </w:r>
          </w:p>
          <w:p w:rsidR="00DA6F42" w:rsidRDefault="00521A7E">
            <w:pPr>
              <w:numPr>
                <w:ilvl w:val="0"/>
                <w:numId w:val="11"/>
              </w:numPr>
              <w:tabs>
                <w:tab w:val="left" w:pos="325"/>
              </w:tabs>
              <w:spacing w:after="0" w:line="240" w:lineRule="auto"/>
              <w:ind w:left="94" w:hanging="45"/>
              <w:rPr>
                <w:rFonts w:asciiTheme="minorHAnsi" w:hAnsiTheme="minorHAnsi" w:cstheme="minorHAnsi"/>
                <w:b/>
                <w:bCs/>
                <w:color w:val="000000" w:themeColor="text1"/>
              </w:rPr>
            </w:pPr>
            <w:r>
              <w:rPr>
                <w:rFonts w:asciiTheme="minorHAnsi" w:hAnsiTheme="minorHAnsi" w:cstheme="minorHAnsi"/>
                <w:b/>
                <w:bCs/>
                <w:color w:val="000000" w:themeColor="text1"/>
              </w:rPr>
              <w:t>coordination</w:t>
            </w:r>
          </w:p>
          <w:p w:rsidR="00DA6F42" w:rsidRDefault="00521A7E">
            <w:pPr>
              <w:rPr>
                <w:rFonts w:asciiTheme="minorHAnsi" w:hAnsiTheme="minorHAnsi" w:cstheme="minorHAnsi"/>
                <w:b/>
                <w:bCs/>
                <w:color w:val="000000" w:themeColor="text1"/>
              </w:rPr>
            </w:pPr>
            <w:r>
              <w:rPr>
                <w:rFonts w:asciiTheme="minorHAnsi" w:hAnsiTheme="minorHAnsi" w:cstheme="minorHAnsi"/>
                <w:b/>
                <w:bCs/>
                <w:color w:val="000000" w:themeColor="text1"/>
              </w:rPr>
              <w:t xml:space="preserve"> of the team’s efforts</w:t>
            </w:r>
          </w:p>
        </w:tc>
        <w:tc>
          <w:tcPr>
            <w:tcW w:w="1313" w:type="dxa"/>
            <w:tcBorders>
              <w:top w:val="single" w:sz="4" w:space="0" w:color="auto"/>
              <w:left w:val="single" w:sz="4" w:space="0" w:color="auto"/>
              <w:bottom w:val="single" w:sz="4" w:space="0" w:color="auto"/>
              <w:right w:val="single" w:sz="4" w:space="0" w:color="auto"/>
            </w:tcBorders>
          </w:tcPr>
          <w:p w:rsidR="00DA6F42" w:rsidRDefault="00521A7E">
            <w:pPr>
              <w:rPr>
                <w:rFonts w:asciiTheme="minorHAnsi" w:hAnsiTheme="minorHAnsi" w:cstheme="minorHAnsi"/>
                <w:color w:val="000000" w:themeColor="text1"/>
              </w:rPr>
            </w:pPr>
            <w:r>
              <w:rPr>
                <w:rFonts w:asciiTheme="minorHAnsi" w:hAnsiTheme="minorHAnsi" w:cstheme="minorHAnsi"/>
                <w:color w:val="000000" w:themeColor="text1"/>
              </w:rPr>
              <w:t>Student is able to  contribute towards any one task</w:t>
            </w:r>
          </w:p>
        </w:tc>
        <w:tc>
          <w:tcPr>
            <w:tcW w:w="1575" w:type="dxa"/>
            <w:tcBorders>
              <w:top w:val="single" w:sz="4" w:space="0" w:color="auto"/>
              <w:left w:val="single" w:sz="4" w:space="0" w:color="auto"/>
              <w:bottom w:val="single" w:sz="4" w:space="0" w:color="auto"/>
              <w:right w:val="single" w:sz="4" w:space="0" w:color="auto"/>
            </w:tcBorders>
          </w:tcPr>
          <w:p w:rsidR="00DA6F42" w:rsidRDefault="00521A7E">
            <w:pPr>
              <w:rPr>
                <w:rFonts w:asciiTheme="minorHAnsi" w:hAnsiTheme="minorHAnsi" w:cstheme="minorHAnsi"/>
                <w:color w:val="000000" w:themeColor="text1"/>
              </w:rPr>
            </w:pPr>
            <w:r>
              <w:rPr>
                <w:rFonts w:asciiTheme="minorHAnsi" w:hAnsiTheme="minorHAnsi" w:cstheme="minorHAnsi"/>
                <w:color w:val="000000" w:themeColor="text1"/>
              </w:rPr>
              <w:t>Student is able to feasibly contribute towards both tasks.</w:t>
            </w:r>
          </w:p>
        </w:tc>
        <w:tc>
          <w:tcPr>
            <w:tcW w:w="1312" w:type="dxa"/>
            <w:tcBorders>
              <w:top w:val="single" w:sz="4" w:space="0" w:color="auto"/>
              <w:left w:val="single" w:sz="4" w:space="0" w:color="auto"/>
              <w:bottom w:val="single" w:sz="4" w:space="0" w:color="auto"/>
              <w:right w:val="single" w:sz="4" w:space="0" w:color="auto"/>
            </w:tcBorders>
          </w:tcPr>
          <w:p w:rsidR="00DA6F42" w:rsidRDefault="00521A7E">
            <w:pPr>
              <w:rPr>
                <w:rFonts w:asciiTheme="minorHAnsi" w:hAnsiTheme="minorHAnsi" w:cstheme="minorHAnsi"/>
                <w:color w:val="000000" w:themeColor="text1"/>
              </w:rPr>
            </w:pPr>
            <w:r>
              <w:rPr>
                <w:rFonts w:asciiTheme="minorHAnsi" w:hAnsiTheme="minorHAnsi" w:cstheme="minorHAnsi"/>
                <w:color w:val="000000" w:themeColor="text1"/>
              </w:rPr>
              <w:t>Student is able to contribute towards both tasks well.</w:t>
            </w:r>
          </w:p>
        </w:tc>
        <w:tc>
          <w:tcPr>
            <w:tcW w:w="1597" w:type="dxa"/>
            <w:tcBorders>
              <w:top w:val="single" w:sz="4" w:space="0" w:color="auto"/>
              <w:left w:val="single" w:sz="4" w:space="0" w:color="auto"/>
              <w:bottom w:val="single" w:sz="4" w:space="0" w:color="auto"/>
              <w:right w:val="single" w:sz="4" w:space="0" w:color="auto"/>
            </w:tcBorders>
          </w:tcPr>
          <w:p w:rsidR="00DA6F42" w:rsidRDefault="00521A7E">
            <w:pPr>
              <w:rPr>
                <w:rFonts w:asciiTheme="minorHAnsi" w:hAnsiTheme="minorHAnsi" w:cstheme="minorHAnsi"/>
                <w:color w:val="000000" w:themeColor="text1"/>
              </w:rPr>
            </w:pPr>
            <w:r>
              <w:rPr>
                <w:rFonts w:asciiTheme="minorHAnsi" w:hAnsiTheme="minorHAnsi" w:cstheme="minorHAnsi"/>
                <w:color w:val="000000" w:themeColor="text1"/>
              </w:rPr>
              <w:t>Student is  consistently able to contribute towards both tasks excellently.</w:t>
            </w:r>
          </w:p>
        </w:tc>
      </w:tr>
    </w:tbl>
    <w:p w:rsidR="00DA6F42" w:rsidRDefault="00DA6F42">
      <w:pPr>
        <w:spacing w:after="0" w:line="240" w:lineRule="auto"/>
        <w:ind w:left="1080"/>
        <w:jc w:val="center"/>
        <w:rPr>
          <w:rFonts w:asciiTheme="minorHAnsi" w:hAnsiTheme="minorHAnsi" w:cstheme="minorHAnsi"/>
          <w:color w:val="000000" w:themeColor="text1"/>
        </w:rPr>
      </w:pPr>
    </w:p>
    <w:p w:rsidR="00DA6F42" w:rsidRDefault="00521A7E">
      <w:pPr>
        <w:spacing w:after="0" w:line="240" w:lineRule="auto"/>
        <w:ind w:left="1080"/>
        <w:jc w:val="both"/>
        <w:rPr>
          <w:rFonts w:asciiTheme="minorHAnsi" w:hAnsiTheme="minorHAnsi" w:cstheme="minorHAnsi"/>
          <w:color w:val="000000" w:themeColor="text1"/>
        </w:rPr>
      </w:pPr>
      <w:r>
        <w:rPr>
          <w:rFonts w:asciiTheme="minorHAnsi" w:hAnsiTheme="minorHAnsi" w:cstheme="minorHAnsi"/>
          <w:color w:val="000000" w:themeColor="text1"/>
        </w:rPr>
        <w:br w:type="page"/>
      </w:r>
    </w:p>
    <w:p w:rsidR="00DA6F42" w:rsidRDefault="00521A7E">
      <w:pPr>
        <w:spacing w:after="0" w:line="240" w:lineRule="auto"/>
        <w:ind w:left="1080"/>
        <w:jc w:val="center"/>
        <w:rPr>
          <w:rFonts w:asciiTheme="minorHAnsi" w:hAnsiTheme="minorHAnsi" w:cstheme="minorHAnsi"/>
          <w:color w:val="000000" w:themeColor="text1"/>
          <w:lang w:val="en-SG"/>
        </w:rPr>
      </w:pPr>
      <w:r>
        <w:rPr>
          <w:rFonts w:asciiTheme="minorHAnsi" w:hAnsiTheme="minorHAnsi" w:cstheme="minorHAnsi"/>
          <w:color w:val="000000" w:themeColor="text1"/>
        </w:rPr>
        <w:lastRenderedPageBreak/>
        <w:t xml:space="preserve">Table 2:  </w:t>
      </w:r>
      <w:r>
        <w:rPr>
          <w:rFonts w:asciiTheme="minorHAnsi" w:hAnsiTheme="minorHAnsi" w:cstheme="minorHAnsi"/>
          <w:color w:val="000000" w:themeColor="text1"/>
          <w:lang w:val="en-SG"/>
        </w:rPr>
        <w:t>Assessment criteria for algorithms in solving</w:t>
      </w:r>
      <w:r>
        <w:rPr>
          <w:rFonts w:asciiTheme="minorHAnsi" w:hAnsiTheme="minorHAnsi" w:cstheme="minorHAnsi"/>
          <w:color w:val="000000" w:themeColor="text1"/>
        </w:rPr>
        <w:t xml:space="preserve"> </w:t>
      </w:r>
      <w:r>
        <w:rPr>
          <w:rFonts w:asciiTheme="minorHAnsi" w:hAnsiTheme="minorHAnsi" w:cstheme="minorHAnsi"/>
          <w:color w:val="000000" w:themeColor="text1"/>
          <w:lang w:val="en-SG"/>
        </w:rPr>
        <w:t>the given problems (Group Assessment)</w:t>
      </w:r>
    </w:p>
    <w:tbl>
      <w:tblPr>
        <w:tblStyle w:val="TableGrid"/>
        <w:tblW w:w="0" w:type="auto"/>
        <w:tblLook w:val="04A0" w:firstRow="1" w:lastRow="0" w:firstColumn="1" w:lastColumn="0" w:noHBand="0" w:noVBand="1"/>
      </w:tblPr>
      <w:tblGrid>
        <w:gridCol w:w="2149"/>
        <w:gridCol w:w="2160"/>
        <w:gridCol w:w="2160"/>
        <w:gridCol w:w="2160"/>
        <w:gridCol w:w="2161"/>
      </w:tblGrid>
      <w:tr w:rsidR="00DA6F42">
        <w:tc>
          <w:tcPr>
            <w:tcW w:w="2149" w:type="dxa"/>
          </w:tcPr>
          <w:p w:rsidR="00DA6F42" w:rsidRDefault="00521A7E">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Criteria</w:t>
            </w:r>
          </w:p>
        </w:tc>
        <w:tc>
          <w:tcPr>
            <w:tcW w:w="8641" w:type="dxa"/>
            <w:gridSpan w:val="4"/>
          </w:tcPr>
          <w:p w:rsidR="00DA6F42" w:rsidRDefault="00521A7E">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Scoring</w:t>
            </w:r>
          </w:p>
        </w:tc>
      </w:tr>
      <w:tr w:rsidR="00DA6F42">
        <w:tc>
          <w:tcPr>
            <w:tcW w:w="2149" w:type="dxa"/>
            <w:vMerge w:val="restart"/>
          </w:tcPr>
          <w:p w:rsidR="00DA6F42" w:rsidRDefault="00521A7E">
            <w:pPr>
              <w:spacing w:after="0" w:line="240" w:lineRule="auto"/>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 xml:space="preserve">Accuracy / Content Knowledge </w:t>
            </w:r>
          </w:p>
        </w:tc>
        <w:tc>
          <w:tcPr>
            <w:tcW w:w="2160" w:type="dxa"/>
          </w:tcPr>
          <w:p w:rsidR="00DA6F42" w:rsidRDefault="00521A7E">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5</w:t>
            </w:r>
          </w:p>
        </w:tc>
        <w:tc>
          <w:tcPr>
            <w:tcW w:w="2160" w:type="dxa"/>
          </w:tcPr>
          <w:p w:rsidR="00DA6F42" w:rsidRDefault="00521A7E">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4</w:t>
            </w:r>
          </w:p>
        </w:tc>
        <w:tc>
          <w:tcPr>
            <w:tcW w:w="2160" w:type="dxa"/>
          </w:tcPr>
          <w:p w:rsidR="00DA6F42" w:rsidRDefault="00521A7E">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3</w:t>
            </w:r>
          </w:p>
        </w:tc>
        <w:tc>
          <w:tcPr>
            <w:tcW w:w="2161" w:type="dxa"/>
          </w:tcPr>
          <w:p w:rsidR="00DA6F42" w:rsidRDefault="00521A7E">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2-1</w:t>
            </w:r>
          </w:p>
        </w:tc>
      </w:tr>
      <w:tr w:rsidR="00DA6F42">
        <w:tc>
          <w:tcPr>
            <w:tcW w:w="2149" w:type="dxa"/>
            <w:vMerge/>
          </w:tcPr>
          <w:p w:rsidR="00DA6F42" w:rsidRDefault="00DA6F42">
            <w:pPr>
              <w:spacing w:after="0" w:line="240" w:lineRule="auto"/>
              <w:rPr>
                <w:rFonts w:asciiTheme="minorHAnsi" w:hAnsiTheme="minorHAnsi" w:cstheme="minorHAnsi"/>
                <w:b/>
                <w:bCs/>
                <w:color w:val="000000" w:themeColor="text1"/>
                <w:lang w:val="en-SG"/>
              </w:rPr>
            </w:pPr>
          </w:p>
        </w:tc>
        <w:tc>
          <w:tcPr>
            <w:tcW w:w="2160"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All algorithms and the usage of tools are presented, execute without error and output appears to be accurate.</w:t>
            </w:r>
          </w:p>
        </w:tc>
        <w:tc>
          <w:tcPr>
            <w:tcW w:w="2160"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Almost all algorithms and the usage of tools are presented, execute without error and output appears to be accurate.</w:t>
            </w:r>
          </w:p>
        </w:tc>
        <w:tc>
          <w:tcPr>
            <w:tcW w:w="2160"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Most algorithms and the usage of tools are presented, without error but output appears to be less accurate.</w:t>
            </w:r>
          </w:p>
        </w:tc>
        <w:tc>
          <w:tcPr>
            <w:tcW w:w="2161"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Some algorithms and the usage of tools are presented, execute with minor/major error, resolve with hard-codes, output appears to be accurate.</w:t>
            </w:r>
          </w:p>
        </w:tc>
      </w:tr>
      <w:tr w:rsidR="00DA6F42">
        <w:tc>
          <w:tcPr>
            <w:tcW w:w="2149"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-Algorithm to resolve Problem 1 (5%)</w:t>
            </w:r>
          </w:p>
        </w:tc>
        <w:tc>
          <w:tcPr>
            <w:tcW w:w="2160" w:type="dxa"/>
          </w:tcPr>
          <w:p w:rsidR="00DA6F42" w:rsidRDefault="00DA6F42">
            <w:pPr>
              <w:spacing w:after="0" w:line="240" w:lineRule="auto"/>
              <w:rPr>
                <w:rFonts w:asciiTheme="minorHAnsi" w:hAnsiTheme="minorHAnsi" w:cstheme="minorHAnsi"/>
                <w:color w:val="000000" w:themeColor="text1"/>
                <w:lang w:val="en-SG"/>
              </w:rPr>
            </w:pPr>
          </w:p>
        </w:tc>
        <w:tc>
          <w:tcPr>
            <w:tcW w:w="2160" w:type="dxa"/>
          </w:tcPr>
          <w:p w:rsidR="00DA6F42" w:rsidRDefault="00DA6F42">
            <w:pPr>
              <w:spacing w:after="0" w:line="240" w:lineRule="auto"/>
              <w:rPr>
                <w:rFonts w:asciiTheme="minorHAnsi" w:hAnsiTheme="minorHAnsi" w:cstheme="minorHAnsi"/>
                <w:color w:val="000000" w:themeColor="text1"/>
                <w:lang w:val="en-SG"/>
              </w:rPr>
            </w:pPr>
          </w:p>
        </w:tc>
        <w:tc>
          <w:tcPr>
            <w:tcW w:w="2160" w:type="dxa"/>
          </w:tcPr>
          <w:p w:rsidR="00DA6F42" w:rsidRDefault="00DA6F42">
            <w:pPr>
              <w:spacing w:after="0" w:line="240" w:lineRule="auto"/>
              <w:rPr>
                <w:rFonts w:asciiTheme="minorHAnsi" w:hAnsiTheme="minorHAnsi" w:cstheme="minorHAnsi"/>
                <w:color w:val="000000" w:themeColor="text1"/>
                <w:lang w:val="en-SG"/>
              </w:rPr>
            </w:pPr>
          </w:p>
        </w:tc>
        <w:tc>
          <w:tcPr>
            <w:tcW w:w="2161" w:type="dxa"/>
          </w:tcPr>
          <w:p w:rsidR="00DA6F42" w:rsidRDefault="00DA6F42">
            <w:pPr>
              <w:spacing w:after="0" w:line="240" w:lineRule="auto"/>
              <w:rPr>
                <w:rFonts w:asciiTheme="minorHAnsi" w:hAnsiTheme="minorHAnsi" w:cstheme="minorHAnsi"/>
                <w:color w:val="000000" w:themeColor="text1"/>
                <w:lang w:val="en-SG"/>
              </w:rPr>
            </w:pPr>
          </w:p>
        </w:tc>
      </w:tr>
      <w:tr w:rsidR="00DA6F42">
        <w:tc>
          <w:tcPr>
            <w:tcW w:w="2149"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-Algorithm to resolve Problem 2(5%)</w:t>
            </w:r>
          </w:p>
        </w:tc>
        <w:tc>
          <w:tcPr>
            <w:tcW w:w="2160" w:type="dxa"/>
          </w:tcPr>
          <w:p w:rsidR="00DA6F42" w:rsidRDefault="00DA6F42">
            <w:pPr>
              <w:spacing w:after="0" w:line="240" w:lineRule="auto"/>
              <w:rPr>
                <w:rFonts w:asciiTheme="minorHAnsi" w:hAnsiTheme="minorHAnsi" w:cstheme="minorHAnsi"/>
                <w:color w:val="000000" w:themeColor="text1"/>
                <w:lang w:val="en-SG"/>
              </w:rPr>
            </w:pPr>
          </w:p>
        </w:tc>
        <w:tc>
          <w:tcPr>
            <w:tcW w:w="2160" w:type="dxa"/>
          </w:tcPr>
          <w:p w:rsidR="00DA6F42" w:rsidRDefault="00DA6F42">
            <w:pPr>
              <w:spacing w:after="0" w:line="240" w:lineRule="auto"/>
              <w:rPr>
                <w:rFonts w:asciiTheme="minorHAnsi" w:hAnsiTheme="minorHAnsi" w:cstheme="minorHAnsi"/>
                <w:color w:val="000000" w:themeColor="text1"/>
                <w:lang w:val="en-SG"/>
              </w:rPr>
            </w:pPr>
          </w:p>
        </w:tc>
        <w:tc>
          <w:tcPr>
            <w:tcW w:w="2160" w:type="dxa"/>
          </w:tcPr>
          <w:p w:rsidR="00DA6F42" w:rsidRDefault="00DA6F42">
            <w:pPr>
              <w:spacing w:after="0" w:line="240" w:lineRule="auto"/>
              <w:rPr>
                <w:rFonts w:asciiTheme="minorHAnsi" w:hAnsiTheme="minorHAnsi" w:cstheme="minorHAnsi"/>
                <w:color w:val="000000" w:themeColor="text1"/>
                <w:lang w:val="en-SG"/>
              </w:rPr>
            </w:pPr>
          </w:p>
        </w:tc>
        <w:tc>
          <w:tcPr>
            <w:tcW w:w="2161" w:type="dxa"/>
          </w:tcPr>
          <w:p w:rsidR="00DA6F42" w:rsidRDefault="00DA6F42">
            <w:pPr>
              <w:spacing w:after="0" w:line="240" w:lineRule="auto"/>
              <w:rPr>
                <w:rFonts w:asciiTheme="minorHAnsi" w:hAnsiTheme="minorHAnsi" w:cstheme="minorHAnsi"/>
                <w:color w:val="000000" w:themeColor="text1"/>
                <w:lang w:val="en-SG"/>
              </w:rPr>
            </w:pPr>
          </w:p>
        </w:tc>
      </w:tr>
      <w:tr w:rsidR="00DA6F42">
        <w:tc>
          <w:tcPr>
            <w:tcW w:w="2149"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-Algorithm to resolve Problem 3 (5%)</w:t>
            </w:r>
          </w:p>
        </w:tc>
        <w:tc>
          <w:tcPr>
            <w:tcW w:w="2160" w:type="dxa"/>
          </w:tcPr>
          <w:p w:rsidR="00DA6F42" w:rsidRDefault="00DA6F42">
            <w:pPr>
              <w:spacing w:after="0" w:line="240" w:lineRule="auto"/>
              <w:rPr>
                <w:rFonts w:asciiTheme="minorHAnsi" w:hAnsiTheme="minorHAnsi" w:cstheme="minorHAnsi"/>
                <w:color w:val="000000" w:themeColor="text1"/>
                <w:lang w:val="en-SG"/>
              </w:rPr>
            </w:pPr>
          </w:p>
        </w:tc>
        <w:tc>
          <w:tcPr>
            <w:tcW w:w="2160" w:type="dxa"/>
          </w:tcPr>
          <w:p w:rsidR="00DA6F42" w:rsidRDefault="00DA6F42">
            <w:pPr>
              <w:spacing w:after="0" w:line="240" w:lineRule="auto"/>
              <w:rPr>
                <w:rFonts w:asciiTheme="minorHAnsi" w:hAnsiTheme="minorHAnsi" w:cstheme="minorHAnsi"/>
                <w:color w:val="000000" w:themeColor="text1"/>
                <w:lang w:val="en-SG"/>
              </w:rPr>
            </w:pPr>
          </w:p>
        </w:tc>
        <w:tc>
          <w:tcPr>
            <w:tcW w:w="2160" w:type="dxa"/>
          </w:tcPr>
          <w:p w:rsidR="00DA6F42" w:rsidRDefault="00DA6F42">
            <w:pPr>
              <w:spacing w:after="0" w:line="240" w:lineRule="auto"/>
              <w:rPr>
                <w:rFonts w:asciiTheme="minorHAnsi" w:hAnsiTheme="minorHAnsi" w:cstheme="minorHAnsi"/>
                <w:color w:val="000000" w:themeColor="text1"/>
                <w:lang w:val="en-SG"/>
              </w:rPr>
            </w:pPr>
          </w:p>
        </w:tc>
        <w:tc>
          <w:tcPr>
            <w:tcW w:w="2161" w:type="dxa"/>
          </w:tcPr>
          <w:p w:rsidR="00DA6F42" w:rsidRDefault="00DA6F42">
            <w:pPr>
              <w:spacing w:after="0" w:line="240" w:lineRule="auto"/>
              <w:rPr>
                <w:rFonts w:asciiTheme="minorHAnsi" w:hAnsiTheme="minorHAnsi" w:cstheme="minorHAnsi"/>
                <w:color w:val="000000" w:themeColor="text1"/>
                <w:lang w:val="en-SG"/>
              </w:rPr>
            </w:pPr>
          </w:p>
        </w:tc>
      </w:tr>
      <w:tr w:rsidR="00DA6F42">
        <w:tc>
          <w:tcPr>
            <w:tcW w:w="2149" w:type="dxa"/>
            <w:vMerge w:val="restart"/>
          </w:tcPr>
          <w:p w:rsidR="00DA6F42" w:rsidRDefault="00521A7E">
            <w:pPr>
              <w:spacing w:after="0" w:line="240" w:lineRule="auto"/>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Integration between items (5%)</w:t>
            </w:r>
          </w:p>
        </w:tc>
        <w:tc>
          <w:tcPr>
            <w:tcW w:w="2160"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b/>
                <w:bCs/>
                <w:color w:val="000000" w:themeColor="text1"/>
                <w:lang w:val="en-SG"/>
              </w:rPr>
              <w:t>5</w:t>
            </w:r>
          </w:p>
        </w:tc>
        <w:tc>
          <w:tcPr>
            <w:tcW w:w="2160"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b/>
                <w:bCs/>
                <w:color w:val="000000" w:themeColor="text1"/>
                <w:lang w:val="en-SG"/>
              </w:rPr>
              <w:t>4</w:t>
            </w:r>
          </w:p>
        </w:tc>
        <w:tc>
          <w:tcPr>
            <w:tcW w:w="2160"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b/>
                <w:bCs/>
                <w:color w:val="000000" w:themeColor="text1"/>
                <w:lang w:val="en-SG"/>
              </w:rPr>
              <w:t>3-2</w:t>
            </w:r>
          </w:p>
        </w:tc>
        <w:tc>
          <w:tcPr>
            <w:tcW w:w="2161"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b/>
                <w:bCs/>
                <w:color w:val="000000" w:themeColor="text1"/>
                <w:lang w:val="en-SG"/>
              </w:rPr>
              <w:t>1-0</w:t>
            </w:r>
          </w:p>
        </w:tc>
      </w:tr>
      <w:tr w:rsidR="00DA6F42">
        <w:tc>
          <w:tcPr>
            <w:tcW w:w="2149" w:type="dxa"/>
            <w:vMerge/>
          </w:tcPr>
          <w:p w:rsidR="00DA6F42" w:rsidRDefault="00DA6F42">
            <w:pPr>
              <w:spacing w:after="0" w:line="240" w:lineRule="auto"/>
              <w:rPr>
                <w:rFonts w:asciiTheme="minorHAnsi" w:hAnsiTheme="minorHAnsi" w:cstheme="minorHAnsi"/>
                <w:b/>
                <w:bCs/>
                <w:color w:val="000000" w:themeColor="text1"/>
                <w:lang w:val="en-SG"/>
              </w:rPr>
            </w:pPr>
          </w:p>
        </w:tc>
        <w:tc>
          <w:tcPr>
            <w:tcW w:w="2160"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 xml:space="preserve">The entire system appears to be integrated </w:t>
            </w:r>
          </w:p>
        </w:tc>
        <w:tc>
          <w:tcPr>
            <w:tcW w:w="2160"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Most system appears to be integrated</w:t>
            </w:r>
          </w:p>
        </w:tc>
        <w:tc>
          <w:tcPr>
            <w:tcW w:w="2160"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Some system appears to be integrated with some hard-coding</w:t>
            </w:r>
          </w:p>
        </w:tc>
        <w:tc>
          <w:tcPr>
            <w:tcW w:w="2161"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Minor integration between items 1-10 with hard-coding</w:t>
            </w:r>
          </w:p>
        </w:tc>
      </w:tr>
      <w:tr w:rsidR="00DA6F42">
        <w:tc>
          <w:tcPr>
            <w:tcW w:w="2149" w:type="dxa"/>
            <w:vMerge w:val="restart"/>
          </w:tcPr>
          <w:p w:rsidR="00DA6F42" w:rsidRDefault="00521A7E">
            <w:pPr>
              <w:spacing w:after="0" w:line="240" w:lineRule="auto"/>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Include new algorithm that is not taught in the course (5%)</w:t>
            </w:r>
          </w:p>
        </w:tc>
        <w:tc>
          <w:tcPr>
            <w:tcW w:w="4320" w:type="dxa"/>
            <w:gridSpan w:val="2"/>
          </w:tcPr>
          <w:p w:rsidR="00DA6F42" w:rsidRDefault="00521A7E">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5-4</w:t>
            </w:r>
          </w:p>
        </w:tc>
        <w:tc>
          <w:tcPr>
            <w:tcW w:w="2160" w:type="dxa"/>
          </w:tcPr>
          <w:p w:rsidR="00DA6F42" w:rsidRDefault="00521A7E">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3-1</w:t>
            </w:r>
          </w:p>
        </w:tc>
        <w:tc>
          <w:tcPr>
            <w:tcW w:w="2161" w:type="dxa"/>
          </w:tcPr>
          <w:p w:rsidR="00DA6F42" w:rsidRDefault="00521A7E">
            <w:pPr>
              <w:spacing w:after="0" w:line="240" w:lineRule="auto"/>
              <w:jc w:val="center"/>
              <w:rPr>
                <w:rFonts w:asciiTheme="minorHAnsi" w:hAnsiTheme="minorHAnsi" w:cstheme="minorHAnsi"/>
                <w:b/>
                <w:bCs/>
                <w:color w:val="000000" w:themeColor="text1"/>
                <w:lang w:val="en-SG"/>
              </w:rPr>
            </w:pPr>
            <w:r>
              <w:rPr>
                <w:rFonts w:asciiTheme="minorHAnsi" w:hAnsiTheme="minorHAnsi" w:cstheme="minorHAnsi"/>
                <w:b/>
                <w:bCs/>
                <w:color w:val="000000" w:themeColor="text1"/>
                <w:lang w:val="en-SG"/>
              </w:rPr>
              <w:t>0</w:t>
            </w:r>
          </w:p>
        </w:tc>
      </w:tr>
      <w:tr w:rsidR="00DA6F42">
        <w:tc>
          <w:tcPr>
            <w:tcW w:w="2149" w:type="dxa"/>
            <w:vMerge/>
          </w:tcPr>
          <w:p w:rsidR="00DA6F42" w:rsidRDefault="00DA6F42">
            <w:pPr>
              <w:spacing w:after="0" w:line="240" w:lineRule="auto"/>
              <w:rPr>
                <w:rFonts w:asciiTheme="minorHAnsi" w:hAnsiTheme="minorHAnsi" w:cstheme="minorHAnsi"/>
                <w:b/>
                <w:bCs/>
                <w:color w:val="000000" w:themeColor="text1"/>
                <w:lang w:val="en-SG"/>
              </w:rPr>
            </w:pPr>
          </w:p>
        </w:tc>
        <w:tc>
          <w:tcPr>
            <w:tcW w:w="4320" w:type="dxa"/>
            <w:gridSpan w:val="2"/>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At least one new algorithm that resolve the main problem (Example shortest distance, string matching) adopted/created</w:t>
            </w:r>
          </w:p>
        </w:tc>
        <w:tc>
          <w:tcPr>
            <w:tcW w:w="2160"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At least one new algorithm that resolve the sub- problem</w:t>
            </w:r>
          </w:p>
        </w:tc>
        <w:tc>
          <w:tcPr>
            <w:tcW w:w="2161" w:type="dxa"/>
          </w:tcPr>
          <w:p w:rsidR="00DA6F42" w:rsidRDefault="00521A7E">
            <w:pPr>
              <w:spacing w:after="0" w:line="240" w:lineRule="auto"/>
              <w:rPr>
                <w:rFonts w:asciiTheme="minorHAnsi" w:hAnsiTheme="minorHAnsi" w:cstheme="minorHAnsi"/>
                <w:color w:val="000000" w:themeColor="text1"/>
                <w:lang w:val="en-SG"/>
              </w:rPr>
            </w:pPr>
            <w:r>
              <w:rPr>
                <w:rFonts w:asciiTheme="minorHAnsi" w:hAnsiTheme="minorHAnsi" w:cstheme="minorHAnsi"/>
                <w:color w:val="000000" w:themeColor="text1"/>
                <w:lang w:val="en-SG"/>
              </w:rPr>
              <w:t>None</w:t>
            </w:r>
          </w:p>
        </w:tc>
      </w:tr>
    </w:tbl>
    <w:p w:rsidR="00DA6F42" w:rsidRDefault="00DA6F42">
      <w:pPr>
        <w:spacing w:after="0" w:line="240" w:lineRule="auto"/>
        <w:ind w:left="1080"/>
        <w:jc w:val="center"/>
        <w:rPr>
          <w:rFonts w:asciiTheme="minorHAnsi" w:hAnsiTheme="minorHAnsi" w:cstheme="minorHAnsi"/>
          <w:color w:val="000000" w:themeColor="text1"/>
        </w:rPr>
      </w:pPr>
    </w:p>
    <w:p w:rsidR="00DA6F42" w:rsidRDefault="00DA6F42">
      <w:pPr>
        <w:spacing w:after="0" w:line="240" w:lineRule="auto"/>
        <w:ind w:left="1080"/>
        <w:jc w:val="both"/>
        <w:rPr>
          <w:rFonts w:asciiTheme="minorHAnsi" w:hAnsiTheme="minorHAnsi" w:cstheme="minorHAnsi"/>
          <w:color w:val="000000" w:themeColor="text1"/>
        </w:rPr>
      </w:pPr>
    </w:p>
    <w:p w:rsidR="00DA6F42" w:rsidRDefault="00DA6F42">
      <w:pPr>
        <w:pStyle w:val="BodyText1"/>
        <w:shd w:val="clear" w:color="auto" w:fill="auto"/>
        <w:spacing w:after="174" w:line="240" w:lineRule="auto"/>
        <w:ind w:left="20" w:right="20" w:firstLine="0"/>
        <w:jc w:val="center"/>
        <w:rPr>
          <w:rFonts w:asciiTheme="minorHAnsi" w:hAnsiTheme="minorHAnsi" w:cstheme="minorHAnsi"/>
          <w:color w:val="000000" w:themeColor="text1"/>
          <w:sz w:val="24"/>
          <w:szCs w:val="24"/>
        </w:rPr>
      </w:pPr>
    </w:p>
    <w:p w:rsidR="00DA6F42" w:rsidRDefault="00521A7E">
      <w:pPr>
        <w:spacing w:line="240" w:lineRule="auto"/>
        <w:rPr>
          <w:rFonts w:asciiTheme="minorHAnsi" w:eastAsia="Angsana New" w:hAnsiTheme="minorHAnsi" w:cstheme="minorHAnsi"/>
          <w:color w:val="000000" w:themeColor="text1"/>
        </w:rPr>
      </w:pPr>
      <w:r>
        <w:rPr>
          <w:rFonts w:asciiTheme="minorHAnsi" w:eastAsia="Angsana New" w:hAnsiTheme="minorHAnsi" w:cstheme="minorHAnsi"/>
          <w:color w:val="000000" w:themeColor="text1"/>
        </w:rPr>
        <w:br w:type="page"/>
      </w:r>
    </w:p>
    <w:p w:rsidR="00DA6F42" w:rsidRDefault="00521A7E">
      <w:pPr>
        <w:pStyle w:val="ListParagraph"/>
        <w:widowControl w:val="0"/>
        <w:tabs>
          <w:tab w:val="left" w:pos="426"/>
          <w:tab w:val="left" w:pos="720"/>
        </w:tabs>
        <w:autoSpaceDE w:val="0"/>
        <w:autoSpaceDN w:val="0"/>
        <w:adjustRightInd w:val="0"/>
        <w:spacing w:after="240" w:line="240" w:lineRule="auto"/>
        <w:ind w:left="360"/>
        <w:jc w:val="both"/>
        <w:rPr>
          <w:rFonts w:asciiTheme="minorHAnsi" w:hAnsiTheme="minorHAnsi" w:cstheme="minorHAnsi"/>
          <w:b/>
          <w:color w:val="000000" w:themeColor="text1"/>
          <w:lang w:val="en-SG"/>
        </w:rPr>
      </w:pPr>
      <w:r>
        <w:rPr>
          <w:rFonts w:asciiTheme="minorHAnsi" w:hAnsiTheme="minorHAnsi" w:cstheme="minorHAnsi"/>
          <w:b/>
          <w:color w:val="000000" w:themeColor="text1"/>
          <w:lang w:val="en-SG"/>
        </w:rPr>
        <w:lastRenderedPageBreak/>
        <w:t>Appendix A</w:t>
      </w:r>
    </w:p>
    <w:p w:rsidR="00DA6F42" w:rsidRDefault="00DA6F42">
      <w:pPr>
        <w:pStyle w:val="ListParagraph"/>
        <w:widowControl w:val="0"/>
        <w:tabs>
          <w:tab w:val="left" w:pos="426"/>
          <w:tab w:val="left" w:pos="720"/>
        </w:tabs>
        <w:autoSpaceDE w:val="0"/>
        <w:autoSpaceDN w:val="0"/>
        <w:adjustRightInd w:val="0"/>
        <w:spacing w:after="240" w:line="240" w:lineRule="auto"/>
        <w:ind w:left="360"/>
        <w:jc w:val="both"/>
        <w:rPr>
          <w:rFonts w:asciiTheme="minorHAnsi" w:hAnsiTheme="minorHAnsi" w:cstheme="minorHAnsi"/>
          <w:b/>
          <w:color w:val="000000" w:themeColor="text1"/>
          <w:lang w:val="en-SG"/>
        </w:rPr>
      </w:pPr>
    </w:p>
    <w:tbl>
      <w:tblPr>
        <w:tblStyle w:val="TableGrid"/>
        <w:tblW w:w="0" w:type="auto"/>
        <w:tblLook w:val="04A0" w:firstRow="1" w:lastRow="0" w:firstColumn="1" w:lastColumn="0" w:noHBand="0" w:noVBand="1"/>
      </w:tblPr>
      <w:tblGrid>
        <w:gridCol w:w="10790"/>
      </w:tblGrid>
      <w:tr w:rsidR="00DA6F42">
        <w:tc>
          <w:tcPr>
            <w:tcW w:w="11016" w:type="dxa"/>
          </w:tcPr>
          <w:tbl>
            <w:tblPr>
              <w:tblStyle w:val="Style18"/>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6176"/>
            </w:tblGrid>
            <w:tr w:rsidR="00DA6F42">
              <w:trPr>
                <w:trHeight w:val="760"/>
              </w:trPr>
              <w:tc>
                <w:tcPr>
                  <w:tcW w:w="3652" w:type="dxa"/>
                </w:tcPr>
                <w:p w:rsidR="00DA6F42" w:rsidRDefault="00521A7E">
                  <w:pPr>
                    <w:spacing w:line="240" w:lineRule="auto"/>
                    <w:ind w:hanging="2"/>
                    <w:jc w:val="center"/>
                    <w:rPr>
                      <w:rFonts w:asciiTheme="minorHAnsi" w:eastAsia="Arial" w:hAnsiTheme="minorHAnsi" w:cstheme="minorHAnsi"/>
                      <w:color w:val="000000" w:themeColor="text1"/>
                    </w:rPr>
                  </w:pPr>
                  <w:r>
                    <w:rPr>
                      <w:rFonts w:asciiTheme="minorHAnsi" w:eastAsia="Arial" w:hAnsiTheme="minorHAnsi" w:cstheme="minorHAnsi"/>
                      <w:color w:val="000000" w:themeColor="text1"/>
                    </w:rPr>
                    <w:t>Semester 2 2019/2020</w:t>
                  </w:r>
                </w:p>
              </w:tc>
              <w:tc>
                <w:tcPr>
                  <w:tcW w:w="6176" w:type="dxa"/>
                </w:tcPr>
                <w:p w:rsidR="00DA6F42" w:rsidRDefault="00521A7E">
                  <w:pPr>
                    <w:spacing w:line="240" w:lineRule="auto"/>
                    <w:ind w:hanging="2"/>
                    <w:jc w:val="center"/>
                    <w:rPr>
                      <w:rFonts w:asciiTheme="minorHAnsi" w:eastAsia="Arial" w:hAnsiTheme="minorHAnsi" w:cstheme="minorHAnsi"/>
                      <w:color w:val="000000" w:themeColor="text1"/>
                    </w:rPr>
                  </w:pPr>
                  <w:r>
                    <w:rPr>
                      <w:rFonts w:asciiTheme="minorHAnsi" w:eastAsia="Arial" w:hAnsiTheme="minorHAnsi" w:cstheme="minorHAnsi"/>
                      <w:b/>
                      <w:color w:val="000000" w:themeColor="text1"/>
                    </w:rPr>
                    <w:t xml:space="preserve">WIA2005 : ALGORITHMS ANALYSIS AND DESIGN </w:t>
                  </w:r>
                </w:p>
                <w:p w:rsidR="00DA6F42" w:rsidRDefault="00521A7E">
                  <w:pPr>
                    <w:spacing w:line="240" w:lineRule="auto"/>
                    <w:ind w:hanging="2"/>
                    <w:jc w:val="center"/>
                    <w:rPr>
                      <w:rFonts w:asciiTheme="minorHAnsi" w:eastAsia="Arial" w:hAnsiTheme="minorHAnsi" w:cstheme="minorHAnsi"/>
                      <w:color w:val="000000" w:themeColor="text1"/>
                      <w:u w:val="single"/>
                    </w:rPr>
                  </w:pPr>
                  <w:r>
                    <w:rPr>
                      <w:rFonts w:asciiTheme="minorHAnsi" w:eastAsia="Arial" w:hAnsiTheme="minorHAnsi" w:cstheme="minorHAnsi"/>
                      <w:b/>
                      <w:color w:val="000000" w:themeColor="text1"/>
                    </w:rPr>
                    <w:t xml:space="preserve">GROUP CONTRACT  </w:t>
                  </w:r>
                </w:p>
              </w:tc>
            </w:tr>
          </w:tbl>
          <w:p w:rsidR="00DA6F42" w:rsidRDefault="00DA6F42">
            <w:pPr>
              <w:spacing w:line="240" w:lineRule="auto"/>
              <w:ind w:hanging="2"/>
              <w:rPr>
                <w:rFonts w:asciiTheme="minorHAnsi" w:eastAsia="Arial" w:hAnsiTheme="minorHAnsi" w:cstheme="minorHAnsi"/>
                <w:color w:val="000000" w:themeColor="text1"/>
                <w:u w:val="single"/>
              </w:rPr>
            </w:pPr>
          </w:p>
          <w:p w:rsidR="00DA6F42" w:rsidRDefault="00521A7E">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 xml:space="preserve">A team of at most 6 students to </w:t>
            </w:r>
          </w:p>
          <w:p w:rsidR="00DA6F42" w:rsidRDefault="00521A7E">
            <w:pPr>
              <w:numPr>
                <w:ilvl w:val="0"/>
                <w:numId w:val="12"/>
              </w:numPr>
              <w:spacing w:line="240" w:lineRule="auto"/>
              <w:ind w:left="0" w:hanging="2"/>
              <w:jc w:val="both"/>
              <w:rPr>
                <w:rFonts w:asciiTheme="minorHAnsi" w:hAnsiTheme="minorHAnsi" w:cstheme="minorHAnsi"/>
                <w:color w:val="000000" w:themeColor="text1"/>
              </w:rPr>
            </w:pPr>
            <w:r>
              <w:rPr>
                <w:rFonts w:asciiTheme="minorHAnsi" w:eastAsia="Arial" w:hAnsiTheme="minorHAnsi" w:cstheme="minorHAnsi"/>
                <w:color w:val="000000" w:themeColor="text1"/>
              </w:rPr>
              <w:t>Declare and identify individual strength</w:t>
            </w:r>
          </w:p>
          <w:p w:rsidR="00DA6F42" w:rsidRDefault="00521A7E">
            <w:pPr>
              <w:numPr>
                <w:ilvl w:val="0"/>
                <w:numId w:val="12"/>
              </w:numPr>
              <w:spacing w:line="240" w:lineRule="auto"/>
              <w:ind w:left="0" w:hanging="2"/>
              <w:jc w:val="both"/>
              <w:rPr>
                <w:rFonts w:asciiTheme="minorHAnsi" w:hAnsiTheme="minorHAnsi" w:cstheme="minorHAnsi"/>
                <w:color w:val="000000" w:themeColor="text1"/>
              </w:rPr>
            </w:pPr>
            <w:r>
              <w:rPr>
                <w:rFonts w:asciiTheme="minorHAnsi" w:eastAsia="Arial" w:hAnsiTheme="minorHAnsi" w:cstheme="minorHAnsi"/>
                <w:color w:val="000000" w:themeColor="text1"/>
              </w:rPr>
              <w:t>Identify individual role in the team</w:t>
            </w:r>
          </w:p>
          <w:p w:rsidR="00DA6F42" w:rsidRDefault="00521A7E">
            <w:pPr>
              <w:numPr>
                <w:ilvl w:val="0"/>
                <w:numId w:val="12"/>
              </w:numPr>
              <w:spacing w:line="240" w:lineRule="auto"/>
              <w:ind w:left="0" w:hanging="2"/>
              <w:jc w:val="both"/>
              <w:rPr>
                <w:rFonts w:asciiTheme="minorHAnsi" w:hAnsiTheme="minorHAnsi" w:cstheme="minorHAnsi"/>
                <w:color w:val="000000" w:themeColor="text1"/>
              </w:rPr>
            </w:pPr>
            <w:r>
              <w:rPr>
                <w:rFonts w:asciiTheme="minorHAnsi" w:eastAsia="Arial" w:hAnsiTheme="minorHAnsi" w:cstheme="minorHAnsi"/>
                <w:color w:val="000000" w:themeColor="text1"/>
              </w:rPr>
              <w:t>Agreed on meeting time, venue, communication means and approaches to arrives at any decisions</w:t>
            </w:r>
          </w:p>
          <w:p w:rsidR="00DA6F42" w:rsidRDefault="00521A7E">
            <w:pPr>
              <w:numPr>
                <w:ilvl w:val="0"/>
                <w:numId w:val="12"/>
              </w:numPr>
              <w:spacing w:line="240" w:lineRule="auto"/>
              <w:ind w:left="0" w:hanging="2"/>
              <w:jc w:val="both"/>
              <w:rPr>
                <w:rFonts w:asciiTheme="minorHAnsi" w:hAnsiTheme="minorHAnsi" w:cstheme="minorHAnsi"/>
                <w:color w:val="000000" w:themeColor="text1"/>
              </w:rPr>
            </w:pPr>
            <w:r>
              <w:rPr>
                <w:rFonts w:asciiTheme="minorHAnsi" w:eastAsia="Arial" w:hAnsiTheme="minorHAnsi" w:cstheme="minorHAnsi"/>
                <w:color w:val="000000" w:themeColor="text1"/>
              </w:rPr>
              <w:t>Develop team / group social contact</w:t>
            </w:r>
          </w:p>
          <w:p w:rsidR="00DA6F42" w:rsidRDefault="00521A7E">
            <w:pPr>
              <w:spacing w:line="240" w:lineRule="auto"/>
              <w:ind w:hanging="2"/>
              <w:jc w:val="both"/>
              <w:rPr>
                <w:rFonts w:asciiTheme="minorHAnsi" w:eastAsia="Arial" w:hAnsiTheme="minorHAnsi" w:cstheme="minorHAnsi"/>
                <w:color w:val="000000" w:themeColor="text1"/>
                <w:u w:val="single"/>
              </w:rPr>
            </w:pPr>
            <w:r>
              <w:rPr>
                <w:rFonts w:asciiTheme="minorHAnsi" w:eastAsia="Arial" w:hAnsiTheme="minorHAnsi" w:cstheme="minorHAnsi"/>
                <w:color w:val="000000" w:themeColor="text1"/>
                <w:u w:val="single"/>
              </w:rPr>
              <w:t>Deliverable / To submit</w:t>
            </w:r>
          </w:p>
          <w:p w:rsidR="00DA6F42" w:rsidRDefault="00521A7E">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Each member role and contract</w:t>
            </w:r>
          </w:p>
          <w:p w:rsidR="00DA6F42" w:rsidRDefault="00521A7E">
            <w:pPr>
              <w:spacing w:line="240" w:lineRule="auto"/>
              <w:ind w:hanging="2"/>
              <w:jc w:val="both"/>
              <w:rPr>
                <w:rFonts w:asciiTheme="minorHAnsi" w:eastAsia="Arial" w:hAnsiTheme="minorHAnsi" w:cstheme="minorHAnsi"/>
                <w:color w:val="000000" w:themeColor="text1"/>
                <w:u w:val="single"/>
              </w:rPr>
            </w:pPr>
            <w:r>
              <w:rPr>
                <w:rFonts w:asciiTheme="minorHAnsi" w:eastAsia="Arial" w:hAnsiTheme="minorHAnsi" w:cstheme="minorHAnsi"/>
                <w:color w:val="000000" w:themeColor="text1"/>
                <w:u w:val="single"/>
              </w:rPr>
              <w:t xml:space="preserve">Group Leader : </w:t>
            </w:r>
          </w:p>
          <w:tbl>
            <w:tblPr>
              <w:tblStyle w:val="Style19"/>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7087"/>
            </w:tblGrid>
            <w:tr w:rsidR="00DA6F42">
              <w:trPr>
                <w:trHeight w:val="461"/>
              </w:trPr>
              <w:tc>
                <w:tcPr>
                  <w:tcW w:w="9889" w:type="dxa"/>
                  <w:gridSpan w:val="2"/>
                </w:tcPr>
                <w:p w:rsidR="00DA6F42" w:rsidRDefault="00521A7E">
                  <w:pPr>
                    <w:spacing w:line="240" w:lineRule="auto"/>
                    <w:ind w:hanging="2"/>
                    <w:rPr>
                      <w:rFonts w:asciiTheme="minorHAnsi" w:eastAsia="Arial" w:hAnsiTheme="minorHAnsi" w:cstheme="minorHAnsi"/>
                      <w:color w:val="000000" w:themeColor="text1"/>
                    </w:rPr>
                  </w:pPr>
                  <w:r>
                    <w:rPr>
                      <w:rFonts w:asciiTheme="minorHAnsi" w:eastAsia="Arial" w:hAnsiTheme="minorHAnsi" w:cstheme="minorHAnsi"/>
                      <w:b/>
                      <w:color w:val="000000" w:themeColor="text1"/>
                    </w:rPr>
                    <w:t xml:space="preserve">Contract Item:  </w:t>
                  </w:r>
                  <w:r>
                    <w:rPr>
                      <w:rFonts w:asciiTheme="minorHAnsi" w:eastAsia="Arial" w:hAnsiTheme="minorHAnsi" w:cstheme="minorHAnsi"/>
                      <w:color w:val="000000" w:themeColor="text1"/>
                    </w:rPr>
                    <w:t xml:space="preserve">As a Team we agree to </w:t>
                  </w:r>
                </w:p>
                <w:p w:rsidR="00DA6F42" w:rsidRDefault="00DA6F42">
                  <w:pPr>
                    <w:spacing w:line="240" w:lineRule="auto"/>
                    <w:ind w:hanging="2"/>
                    <w:rPr>
                      <w:rFonts w:asciiTheme="minorHAnsi" w:eastAsia="Arial" w:hAnsiTheme="minorHAnsi" w:cstheme="minorHAnsi"/>
                      <w:color w:val="000000" w:themeColor="text1"/>
                    </w:rPr>
                  </w:pPr>
                </w:p>
              </w:tc>
            </w:tr>
            <w:tr w:rsidR="00DA6F42">
              <w:trPr>
                <w:trHeight w:val="598"/>
              </w:trPr>
              <w:tc>
                <w:tcPr>
                  <w:tcW w:w="2802" w:type="dxa"/>
                </w:tcPr>
                <w:p w:rsidR="00DA6F42" w:rsidRDefault="00521A7E">
                  <w:pPr>
                    <w:numPr>
                      <w:ilvl w:val="0"/>
                      <w:numId w:val="13"/>
                    </w:numPr>
                    <w:spacing w:line="240" w:lineRule="auto"/>
                    <w:ind w:left="0" w:hanging="2"/>
                    <w:rPr>
                      <w:rFonts w:asciiTheme="minorHAnsi" w:hAnsiTheme="minorHAnsi" w:cstheme="minorHAnsi"/>
                      <w:color w:val="000000" w:themeColor="text1"/>
                    </w:rPr>
                  </w:pPr>
                  <w:r>
                    <w:rPr>
                      <w:rFonts w:asciiTheme="minorHAnsi" w:eastAsia="Arial" w:hAnsiTheme="minorHAnsi" w:cstheme="minorHAnsi"/>
                      <w:color w:val="000000" w:themeColor="text1"/>
                    </w:rPr>
                    <w:t xml:space="preserve">Participation </w:t>
                  </w:r>
                </w:p>
              </w:tc>
              <w:tc>
                <w:tcPr>
                  <w:tcW w:w="7087" w:type="dxa"/>
                </w:tcPr>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tc>
            </w:tr>
            <w:tr w:rsidR="00DA6F42">
              <w:tc>
                <w:tcPr>
                  <w:tcW w:w="2802" w:type="dxa"/>
                </w:tcPr>
                <w:p w:rsidR="00DA6F42" w:rsidRDefault="00521A7E">
                  <w:pPr>
                    <w:numPr>
                      <w:ilvl w:val="0"/>
                      <w:numId w:val="14"/>
                    </w:numPr>
                    <w:spacing w:line="240" w:lineRule="auto"/>
                    <w:ind w:left="0" w:hanging="2"/>
                    <w:rPr>
                      <w:rFonts w:asciiTheme="minorHAnsi" w:hAnsiTheme="minorHAnsi" w:cstheme="minorHAnsi"/>
                      <w:color w:val="000000" w:themeColor="text1"/>
                    </w:rPr>
                  </w:pPr>
                  <w:r>
                    <w:rPr>
                      <w:rFonts w:asciiTheme="minorHAnsi" w:eastAsia="Arial" w:hAnsiTheme="minorHAnsi" w:cstheme="minorHAnsi"/>
                      <w:color w:val="000000" w:themeColor="text1"/>
                    </w:rPr>
                    <w:t xml:space="preserve">Communication </w:t>
                  </w:r>
                </w:p>
              </w:tc>
              <w:tc>
                <w:tcPr>
                  <w:tcW w:w="7087" w:type="dxa"/>
                </w:tcPr>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tc>
            </w:tr>
            <w:tr w:rsidR="00DA6F42">
              <w:tc>
                <w:tcPr>
                  <w:tcW w:w="2802" w:type="dxa"/>
                </w:tcPr>
                <w:p w:rsidR="00DA6F42" w:rsidRDefault="00521A7E">
                  <w:pPr>
                    <w:numPr>
                      <w:ilvl w:val="0"/>
                      <w:numId w:val="14"/>
                    </w:numPr>
                    <w:spacing w:line="240" w:lineRule="auto"/>
                    <w:ind w:left="0" w:hanging="2"/>
                    <w:rPr>
                      <w:rFonts w:asciiTheme="minorHAnsi" w:hAnsiTheme="minorHAnsi" w:cstheme="minorHAnsi"/>
                      <w:color w:val="000000" w:themeColor="text1"/>
                    </w:rPr>
                  </w:pPr>
                  <w:r>
                    <w:rPr>
                      <w:rFonts w:asciiTheme="minorHAnsi" w:eastAsia="Arial" w:hAnsiTheme="minorHAnsi" w:cstheme="minorHAnsi"/>
                      <w:color w:val="000000" w:themeColor="text1"/>
                    </w:rPr>
                    <w:t xml:space="preserve">Meetings </w:t>
                  </w:r>
                </w:p>
              </w:tc>
              <w:tc>
                <w:tcPr>
                  <w:tcW w:w="7087" w:type="dxa"/>
                </w:tcPr>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tc>
            </w:tr>
            <w:tr w:rsidR="00DA6F42">
              <w:tc>
                <w:tcPr>
                  <w:tcW w:w="2802" w:type="dxa"/>
                </w:tcPr>
                <w:p w:rsidR="00DA6F42" w:rsidRDefault="00521A7E">
                  <w:pPr>
                    <w:numPr>
                      <w:ilvl w:val="0"/>
                      <w:numId w:val="14"/>
                    </w:numPr>
                    <w:spacing w:line="240" w:lineRule="auto"/>
                    <w:ind w:left="0" w:hanging="2"/>
                    <w:rPr>
                      <w:rFonts w:asciiTheme="minorHAnsi" w:hAnsiTheme="minorHAnsi" w:cstheme="minorHAnsi"/>
                      <w:color w:val="000000" w:themeColor="text1"/>
                    </w:rPr>
                  </w:pPr>
                  <w:r>
                    <w:rPr>
                      <w:rFonts w:asciiTheme="minorHAnsi" w:eastAsia="Arial" w:hAnsiTheme="minorHAnsi" w:cstheme="minorHAnsi"/>
                      <w:color w:val="000000" w:themeColor="text1"/>
                    </w:rPr>
                    <w:lastRenderedPageBreak/>
                    <w:t xml:space="preserve">Conduct </w:t>
                  </w:r>
                </w:p>
              </w:tc>
              <w:tc>
                <w:tcPr>
                  <w:tcW w:w="7087" w:type="dxa"/>
                </w:tcPr>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tc>
            </w:tr>
            <w:tr w:rsidR="00DA6F42">
              <w:tc>
                <w:tcPr>
                  <w:tcW w:w="2802" w:type="dxa"/>
                </w:tcPr>
                <w:p w:rsidR="00DA6F42" w:rsidRDefault="00521A7E">
                  <w:pPr>
                    <w:numPr>
                      <w:ilvl w:val="0"/>
                      <w:numId w:val="14"/>
                    </w:numPr>
                    <w:spacing w:line="240" w:lineRule="auto"/>
                    <w:ind w:left="0" w:hanging="2"/>
                    <w:rPr>
                      <w:rFonts w:asciiTheme="minorHAnsi" w:hAnsiTheme="minorHAnsi" w:cstheme="minorHAnsi"/>
                      <w:color w:val="000000" w:themeColor="text1"/>
                    </w:rPr>
                  </w:pPr>
                  <w:r>
                    <w:rPr>
                      <w:rFonts w:asciiTheme="minorHAnsi" w:eastAsia="Arial" w:hAnsiTheme="minorHAnsi" w:cstheme="minorHAnsi"/>
                      <w:color w:val="000000" w:themeColor="text1"/>
                    </w:rPr>
                    <w:t xml:space="preserve">Deadlines </w:t>
                  </w:r>
                </w:p>
              </w:tc>
              <w:tc>
                <w:tcPr>
                  <w:tcW w:w="7087" w:type="dxa"/>
                </w:tcPr>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tc>
            </w:tr>
            <w:tr w:rsidR="00DA6F42">
              <w:tc>
                <w:tcPr>
                  <w:tcW w:w="2802" w:type="dxa"/>
                </w:tcPr>
                <w:p w:rsidR="00DA6F42" w:rsidRDefault="00521A7E">
                  <w:pPr>
                    <w:numPr>
                      <w:ilvl w:val="0"/>
                      <w:numId w:val="14"/>
                    </w:numPr>
                    <w:spacing w:line="240" w:lineRule="auto"/>
                    <w:ind w:left="0" w:hanging="2"/>
                    <w:rPr>
                      <w:rFonts w:asciiTheme="minorHAnsi" w:hAnsiTheme="minorHAnsi" w:cstheme="minorHAnsi"/>
                      <w:color w:val="000000" w:themeColor="text1"/>
                    </w:rPr>
                  </w:pPr>
                  <w:r>
                    <w:rPr>
                      <w:rFonts w:asciiTheme="minorHAnsi" w:eastAsia="Arial" w:hAnsiTheme="minorHAnsi" w:cstheme="minorHAnsi"/>
                      <w:color w:val="000000" w:themeColor="text1"/>
                    </w:rPr>
                    <w:t xml:space="preserve">Conflict </w:t>
                  </w:r>
                </w:p>
              </w:tc>
              <w:tc>
                <w:tcPr>
                  <w:tcW w:w="7087" w:type="dxa"/>
                </w:tcPr>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p w:rsidR="00DA6F42" w:rsidRDefault="00DA6F42">
                  <w:pPr>
                    <w:spacing w:line="240" w:lineRule="auto"/>
                    <w:ind w:hanging="2"/>
                    <w:rPr>
                      <w:rFonts w:asciiTheme="minorHAnsi" w:eastAsia="Arial" w:hAnsiTheme="minorHAnsi" w:cstheme="minorHAnsi"/>
                      <w:color w:val="000000" w:themeColor="text1"/>
                    </w:rPr>
                  </w:pPr>
                </w:p>
              </w:tc>
            </w:tr>
          </w:tbl>
          <w:p w:rsidR="00DA6F42" w:rsidRDefault="00DA6F42">
            <w:pPr>
              <w:spacing w:line="240" w:lineRule="auto"/>
              <w:ind w:hanging="2"/>
              <w:jc w:val="both"/>
              <w:rPr>
                <w:rFonts w:asciiTheme="minorHAnsi" w:eastAsia="Arial" w:hAnsiTheme="minorHAnsi" w:cstheme="minorHAnsi"/>
                <w:color w:val="000000" w:themeColor="text1"/>
              </w:rPr>
            </w:pPr>
          </w:p>
          <w:p w:rsidR="00DA6F42" w:rsidRDefault="00DA6F42">
            <w:pPr>
              <w:rPr>
                <w:rFonts w:asciiTheme="minorHAnsi"/>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3996"/>
              <w:gridCol w:w="6568"/>
            </w:tblGrid>
            <w:tr w:rsidR="00DA6F4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A6F42" w:rsidRDefault="00521A7E">
                  <w:pPr>
                    <w:pStyle w:val="NormalWeb"/>
                    <w:spacing w:beforeAutospacing="0" w:afterAutospacing="0" w:line="18" w:lineRule="atLeast"/>
                    <w:rPr>
                      <w:rFonts w:asciiTheme="minorHAnsi"/>
                      <w:color w:val="000000" w:themeColor="text1"/>
                    </w:rPr>
                  </w:pPr>
                  <w:r>
                    <w:rPr>
                      <w:rFonts w:asciiTheme="minorHAnsi" w:hAnsi="Verdana" w:cs="Verdana"/>
                      <w:b/>
                      <w:color w:val="000000" w:themeColor="text1"/>
                    </w:rPr>
                    <w:t>Clause</w:t>
                  </w:r>
                </w:p>
                <w:p w:rsidR="00DA6F42" w:rsidRDefault="00521A7E">
                  <w:pPr>
                    <w:pStyle w:val="NormalWeb"/>
                    <w:spacing w:beforeAutospacing="0" w:afterAutospacing="0" w:line="18" w:lineRule="atLeast"/>
                    <w:rPr>
                      <w:rFonts w:asciiTheme="minorHAnsi"/>
                      <w:color w:val="000000" w:themeColor="text1"/>
                    </w:rPr>
                  </w:pPr>
                  <w:r>
                    <w:rPr>
                      <w:rFonts w:asciiTheme="minorHAnsi" w:hAnsi="Verdana" w:cs="Verdana"/>
                      <w:color w:val="000000" w:themeColor="text1"/>
                    </w:rPr>
                    <w:t>In any violation of the above, we agree</w:t>
                  </w:r>
                  <w:r>
                    <w:rPr>
                      <w:rFonts w:asciiTheme="minorHAnsi" w:hAnsi="Verdana" w:cs="Verdana"/>
                      <w:color w:val="000000" w:themeColor="text1"/>
                    </w:rPr>
                    <w:t> </w:t>
                  </w:r>
                </w:p>
              </w:tc>
              <w:tc>
                <w:tcPr>
                  <w:tcW w:w="65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A6F42" w:rsidRDefault="00521A7E">
                  <w:pPr>
                    <w:spacing w:after="240"/>
                    <w:textAlignment w:val="top"/>
                    <w:rPr>
                      <w:rFonts w:asciiTheme="minorHAnsi"/>
                      <w:color w:val="000000" w:themeColor="text1"/>
                    </w:rPr>
                  </w:pP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lastRenderedPageBreak/>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r>
                    <w:rPr>
                      <w:rFonts w:asciiTheme="minorHAnsi" w:eastAsia="SimSun" w:hAnsi="SimSun" w:cs="SimSun"/>
                      <w:color w:val="000000" w:themeColor="text1"/>
                      <w:lang w:eastAsia="zh-CN" w:bidi="ar"/>
                    </w:rPr>
                    <w:br/>
                  </w:r>
                </w:p>
              </w:tc>
            </w:tr>
          </w:tbl>
          <w:p w:rsidR="00DA6F42" w:rsidRDefault="00DA6F42">
            <w:pPr>
              <w:rPr>
                <w:rFonts w:asciiTheme="minorHAnsi"/>
                <w:color w:val="000000" w:themeColor="text1"/>
              </w:rPr>
            </w:pPr>
          </w:p>
          <w:p w:rsidR="00DA6F42" w:rsidRDefault="00521A7E">
            <w:pPr>
              <w:pStyle w:val="NormalWeb"/>
              <w:spacing w:beforeAutospacing="0" w:afterAutospacing="0" w:line="18" w:lineRule="atLeast"/>
              <w:jc w:val="both"/>
              <w:rPr>
                <w:rFonts w:asciiTheme="minorHAnsi"/>
                <w:color w:val="000000" w:themeColor="text1"/>
              </w:rPr>
            </w:pPr>
            <w:r>
              <w:rPr>
                <w:rFonts w:asciiTheme="minorHAnsi" w:hAnsi="Verdana" w:cs="Verdana"/>
                <w:color w:val="000000" w:themeColor="text1"/>
              </w:rPr>
              <w:t>Please ensure that the items in the clause is effective and feasible.</w:t>
            </w:r>
          </w:p>
          <w:p w:rsidR="00DA6F42" w:rsidRDefault="00DA6F42">
            <w:pPr>
              <w:rPr>
                <w:rFonts w:asciiTheme="minorHAnsi"/>
                <w:color w:val="000000" w:themeColor="text1"/>
              </w:rPr>
            </w:pPr>
          </w:p>
          <w:p w:rsidR="00DA6F42" w:rsidRDefault="00DA6F42">
            <w:pPr>
              <w:spacing w:line="240" w:lineRule="auto"/>
              <w:ind w:hanging="2"/>
              <w:jc w:val="both"/>
              <w:rPr>
                <w:rFonts w:asciiTheme="minorHAnsi" w:eastAsia="Arial" w:hAnsiTheme="minorHAnsi" w:cstheme="minorHAnsi"/>
                <w:color w:val="000000" w:themeColor="text1"/>
              </w:rPr>
            </w:pPr>
          </w:p>
          <w:tbl>
            <w:tblPr>
              <w:tblStyle w:val="Style20"/>
              <w:tblW w:w="9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
              <w:gridCol w:w="1270"/>
              <w:gridCol w:w="3673"/>
              <w:gridCol w:w="2402"/>
              <w:gridCol w:w="1412"/>
            </w:tblGrid>
            <w:tr w:rsidR="00DA6F42">
              <w:trPr>
                <w:trHeight w:val="620"/>
              </w:trPr>
              <w:tc>
                <w:tcPr>
                  <w:tcW w:w="532" w:type="dxa"/>
                </w:tcPr>
                <w:p w:rsidR="00DA6F42" w:rsidRDefault="00521A7E">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No</w:t>
                  </w:r>
                </w:p>
              </w:tc>
              <w:tc>
                <w:tcPr>
                  <w:tcW w:w="1270" w:type="dxa"/>
                </w:tcPr>
                <w:p w:rsidR="00DA6F42" w:rsidRDefault="00521A7E">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Matric No</w:t>
                  </w:r>
                </w:p>
              </w:tc>
              <w:tc>
                <w:tcPr>
                  <w:tcW w:w="3673" w:type="dxa"/>
                </w:tcPr>
                <w:p w:rsidR="00DA6F42" w:rsidRDefault="00521A7E">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Name</w:t>
                  </w:r>
                </w:p>
              </w:tc>
              <w:tc>
                <w:tcPr>
                  <w:tcW w:w="2402" w:type="dxa"/>
                </w:tcPr>
                <w:p w:rsidR="00DA6F42" w:rsidRDefault="00521A7E">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Team Role</w:t>
                  </w:r>
                </w:p>
              </w:tc>
              <w:tc>
                <w:tcPr>
                  <w:tcW w:w="1412" w:type="dxa"/>
                </w:tcPr>
                <w:p w:rsidR="00DA6F42" w:rsidRDefault="00521A7E">
                  <w:pPr>
                    <w:spacing w:line="240" w:lineRule="auto"/>
                    <w:ind w:hanging="2"/>
                    <w:jc w:val="both"/>
                    <w:rPr>
                      <w:rFonts w:asciiTheme="minorHAnsi" w:eastAsia="Arial" w:hAnsiTheme="minorHAnsi" w:cstheme="minorHAnsi"/>
                      <w:color w:val="000000" w:themeColor="text1"/>
                    </w:rPr>
                  </w:pPr>
                  <w:r>
                    <w:rPr>
                      <w:rFonts w:asciiTheme="minorHAnsi" w:eastAsia="Arial" w:hAnsiTheme="minorHAnsi" w:cstheme="minorHAnsi"/>
                      <w:color w:val="000000" w:themeColor="text1"/>
                    </w:rPr>
                    <w:t>Signature</w:t>
                  </w:r>
                </w:p>
              </w:tc>
            </w:tr>
            <w:tr w:rsidR="00DA6F42">
              <w:trPr>
                <w:trHeight w:val="720"/>
              </w:trPr>
              <w:tc>
                <w:tcPr>
                  <w:tcW w:w="532"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1270"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3673"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2402"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1412" w:type="dxa"/>
                </w:tcPr>
                <w:p w:rsidR="00DA6F42" w:rsidRDefault="00DA6F42">
                  <w:pPr>
                    <w:spacing w:line="240" w:lineRule="auto"/>
                    <w:ind w:hanging="2"/>
                    <w:jc w:val="both"/>
                    <w:rPr>
                      <w:rFonts w:asciiTheme="minorHAnsi" w:eastAsia="Arial" w:hAnsiTheme="minorHAnsi" w:cstheme="minorHAnsi"/>
                      <w:color w:val="000000" w:themeColor="text1"/>
                    </w:rPr>
                  </w:pPr>
                </w:p>
              </w:tc>
            </w:tr>
            <w:tr w:rsidR="00DA6F42">
              <w:trPr>
                <w:trHeight w:val="720"/>
              </w:trPr>
              <w:tc>
                <w:tcPr>
                  <w:tcW w:w="532"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1270"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3673"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2402"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1412" w:type="dxa"/>
                </w:tcPr>
                <w:p w:rsidR="00DA6F42" w:rsidRDefault="00DA6F42">
                  <w:pPr>
                    <w:spacing w:line="240" w:lineRule="auto"/>
                    <w:ind w:hanging="2"/>
                    <w:jc w:val="both"/>
                    <w:rPr>
                      <w:rFonts w:asciiTheme="minorHAnsi" w:eastAsia="Arial" w:hAnsiTheme="minorHAnsi" w:cstheme="minorHAnsi"/>
                      <w:color w:val="000000" w:themeColor="text1"/>
                    </w:rPr>
                  </w:pPr>
                </w:p>
              </w:tc>
            </w:tr>
            <w:tr w:rsidR="00DA6F42">
              <w:trPr>
                <w:trHeight w:val="720"/>
              </w:trPr>
              <w:tc>
                <w:tcPr>
                  <w:tcW w:w="532"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1270"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3673"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2402"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1412" w:type="dxa"/>
                </w:tcPr>
                <w:p w:rsidR="00DA6F42" w:rsidRDefault="00DA6F42">
                  <w:pPr>
                    <w:spacing w:line="240" w:lineRule="auto"/>
                    <w:ind w:hanging="2"/>
                    <w:jc w:val="both"/>
                    <w:rPr>
                      <w:rFonts w:asciiTheme="minorHAnsi" w:eastAsia="Arial" w:hAnsiTheme="minorHAnsi" w:cstheme="minorHAnsi"/>
                      <w:color w:val="000000" w:themeColor="text1"/>
                    </w:rPr>
                  </w:pPr>
                </w:p>
              </w:tc>
            </w:tr>
            <w:tr w:rsidR="00DA6F42">
              <w:trPr>
                <w:trHeight w:val="720"/>
              </w:trPr>
              <w:tc>
                <w:tcPr>
                  <w:tcW w:w="532"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1270"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3673"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2402"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1412" w:type="dxa"/>
                </w:tcPr>
                <w:p w:rsidR="00DA6F42" w:rsidRDefault="00DA6F42">
                  <w:pPr>
                    <w:spacing w:line="240" w:lineRule="auto"/>
                    <w:ind w:hanging="2"/>
                    <w:jc w:val="both"/>
                    <w:rPr>
                      <w:rFonts w:asciiTheme="minorHAnsi" w:eastAsia="Arial" w:hAnsiTheme="minorHAnsi" w:cstheme="minorHAnsi"/>
                      <w:color w:val="000000" w:themeColor="text1"/>
                    </w:rPr>
                  </w:pPr>
                </w:p>
              </w:tc>
            </w:tr>
            <w:tr w:rsidR="00DA6F42">
              <w:trPr>
                <w:trHeight w:val="720"/>
              </w:trPr>
              <w:tc>
                <w:tcPr>
                  <w:tcW w:w="532"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1270"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3673"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2402"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1412" w:type="dxa"/>
                </w:tcPr>
                <w:p w:rsidR="00DA6F42" w:rsidRDefault="00DA6F42">
                  <w:pPr>
                    <w:spacing w:line="240" w:lineRule="auto"/>
                    <w:ind w:hanging="2"/>
                    <w:jc w:val="both"/>
                    <w:rPr>
                      <w:rFonts w:asciiTheme="minorHAnsi" w:eastAsia="Arial" w:hAnsiTheme="minorHAnsi" w:cstheme="minorHAnsi"/>
                      <w:color w:val="000000" w:themeColor="text1"/>
                    </w:rPr>
                  </w:pPr>
                </w:p>
              </w:tc>
            </w:tr>
            <w:tr w:rsidR="00DA6F42">
              <w:trPr>
                <w:trHeight w:val="720"/>
              </w:trPr>
              <w:tc>
                <w:tcPr>
                  <w:tcW w:w="532"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1270"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3673"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2402"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1412" w:type="dxa"/>
                </w:tcPr>
                <w:p w:rsidR="00DA6F42" w:rsidRDefault="00DA6F42">
                  <w:pPr>
                    <w:spacing w:line="240" w:lineRule="auto"/>
                    <w:ind w:hanging="2"/>
                    <w:jc w:val="both"/>
                    <w:rPr>
                      <w:rFonts w:asciiTheme="minorHAnsi" w:eastAsia="Arial" w:hAnsiTheme="minorHAnsi" w:cstheme="minorHAnsi"/>
                      <w:color w:val="000000" w:themeColor="text1"/>
                    </w:rPr>
                  </w:pPr>
                </w:p>
              </w:tc>
            </w:tr>
          </w:tbl>
          <w:p w:rsidR="00DA6F42" w:rsidRDefault="00DA6F42">
            <w:pPr>
              <w:spacing w:line="240" w:lineRule="auto"/>
              <w:ind w:hanging="2"/>
              <w:jc w:val="both"/>
              <w:rPr>
                <w:rFonts w:asciiTheme="minorHAnsi" w:eastAsia="Arial" w:hAnsiTheme="minorHAnsi" w:cstheme="minorHAnsi"/>
                <w:color w:val="000000" w:themeColor="text1"/>
              </w:rPr>
            </w:pPr>
          </w:p>
          <w:tbl>
            <w:tblPr>
              <w:tblStyle w:val="Style21"/>
              <w:tblW w:w="9605" w:type="dxa"/>
              <w:tblLook w:val="04A0" w:firstRow="1" w:lastRow="0" w:firstColumn="1" w:lastColumn="0" w:noHBand="0" w:noVBand="1"/>
            </w:tblPr>
            <w:tblGrid>
              <w:gridCol w:w="1368"/>
              <w:gridCol w:w="8237"/>
            </w:tblGrid>
            <w:tr w:rsidR="00DA6F42">
              <w:tc>
                <w:tcPr>
                  <w:tcW w:w="1368" w:type="dxa"/>
                </w:tcPr>
                <w:p w:rsidR="00DA6F42" w:rsidRDefault="00DA6F42">
                  <w:pPr>
                    <w:spacing w:line="240" w:lineRule="auto"/>
                    <w:ind w:hanging="2"/>
                    <w:jc w:val="both"/>
                    <w:rPr>
                      <w:rFonts w:asciiTheme="minorHAnsi" w:eastAsia="Arial" w:hAnsiTheme="minorHAnsi" w:cstheme="minorHAnsi"/>
                      <w:color w:val="000000" w:themeColor="text1"/>
                    </w:rPr>
                  </w:pPr>
                </w:p>
              </w:tc>
              <w:tc>
                <w:tcPr>
                  <w:tcW w:w="8237" w:type="dxa"/>
                  <w:vAlign w:val="center"/>
                </w:tcPr>
                <w:p w:rsidR="00DA6F42" w:rsidRDefault="00DA6F42">
                  <w:pPr>
                    <w:spacing w:line="240" w:lineRule="auto"/>
                    <w:ind w:hanging="2"/>
                    <w:jc w:val="both"/>
                    <w:rPr>
                      <w:rFonts w:asciiTheme="minorHAnsi" w:eastAsia="Arial" w:hAnsiTheme="minorHAnsi" w:cstheme="minorHAnsi"/>
                      <w:color w:val="000000" w:themeColor="text1"/>
                    </w:rPr>
                  </w:pPr>
                </w:p>
              </w:tc>
            </w:tr>
          </w:tbl>
          <w:p w:rsidR="00DA6F42" w:rsidRDefault="00DA6F42">
            <w:pPr>
              <w:spacing w:line="240" w:lineRule="auto"/>
              <w:ind w:hanging="2"/>
              <w:jc w:val="both"/>
              <w:rPr>
                <w:rFonts w:asciiTheme="minorHAnsi" w:eastAsia="Arial" w:hAnsiTheme="minorHAnsi" w:cstheme="minorHAnsi"/>
                <w:color w:val="000000" w:themeColor="text1"/>
              </w:rPr>
            </w:pPr>
          </w:p>
          <w:p w:rsidR="00DA6F42" w:rsidRDefault="00521A7E">
            <w:pPr>
              <w:spacing w:line="240" w:lineRule="auto"/>
              <w:ind w:hanging="2"/>
              <w:rPr>
                <w:rFonts w:asciiTheme="minorHAnsi" w:eastAsia="Arial" w:hAnsiTheme="minorHAnsi" w:cstheme="minorHAnsi"/>
                <w:color w:val="000000" w:themeColor="text1"/>
              </w:rPr>
            </w:pPr>
            <w:r>
              <w:rPr>
                <w:rFonts w:asciiTheme="minorHAnsi" w:eastAsia="Arial" w:hAnsiTheme="minorHAnsi" w:cstheme="minorHAnsi"/>
                <w:color w:val="000000" w:themeColor="text1"/>
              </w:rPr>
              <w:t>(Assessor:                                                                                                              Date Received:                             )</w:t>
            </w:r>
          </w:p>
          <w:p w:rsidR="00DA6F42" w:rsidRDefault="00521A7E">
            <w:pPr>
              <w:pStyle w:val="ListParagraph"/>
              <w:widowControl w:val="0"/>
              <w:tabs>
                <w:tab w:val="left" w:pos="426"/>
                <w:tab w:val="left" w:pos="720"/>
              </w:tabs>
              <w:autoSpaceDE w:val="0"/>
              <w:autoSpaceDN w:val="0"/>
              <w:adjustRightInd w:val="0"/>
              <w:spacing w:after="240" w:line="240" w:lineRule="auto"/>
              <w:ind w:left="0"/>
              <w:jc w:val="both"/>
              <w:rPr>
                <w:rFonts w:asciiTheme="minorHAnsi" w:hAnsiTheme="minorHAnsi" w:cstheme="minorHAnsi"/>
                <w:b/>
                <w:color w:val="000000" w:themeColor="text1"/>
                <w:lang w:val="en-SG"/>
              </w:rPr>
            </w:pPr>
            <w:r>
              <w:rPr>
                <w:rFonts w:asciiTheme="minorHAnsi" w:eastAsia="Arial" w:hAnsiTheme="minorHAnsi" w:cstheme="minorHAnsi"/>
                <w:color w:val="000000" w:themeColor="text1"/>
              </w:rPr>
              <w:lastRenderedPageBreak/>
              <w:br w:type="page"/>
            </w:r>
          </w:p>
        </w:tc>
      </w:tr>
    </w:tbl>
    <w:p w:rsidR="00DA6F42" w:rsidRDefault="00521A7E">
      <w:pPr>
        <w:rPr>
          <w:rFonts w:asciiTheme="minorHAnsi" w:eastAsia="Arial" w:hAnsiTheme="minorHAnsi" w:cstheme="minorHAnsi"/>
          <w:color w:val="000000" w:themeColor="text1"/>
        </w:rPr>
      </w:pPr>
      <w:r>
        <w:rPr>
          <w:rFonts w:asciiTheme="minorHAnsi" w:eastAsia="Arial" w:hAnsiTheme="minorHAnsi" w:cstheme="minorHAnsi"/>
          <w:color w:val="000000" w:themeColor="text1"/>
        </w:rPr>
        <w:lastRenderedPageBreak/>
        <w:br w:type="page"/>
      </w:r>
    </w:p>
    <w:p w:rsidR="00DA6F42" w:rsidRDefault="00521A7E">
      <w:pPr>
        <w:spacing w:line="240" w:lineRule="auto"/>
        <w:rPr>
          <w:rFonts w:asciiTheme="minorHAnsi" w:eastAsia="Angsana New" w:hAnsiTheme="minorHAnsi" w:cstheme="minorHAnsi"/>
          <w:b/>
          <w:bCs/>
          <w:color w:val="000000" w:themeColor="text1"/>
          <w:lang w:val="en-SG"/>
        </w:rPr>
      </w:pPr>
      <w:r>
        <w:rPr>
          <w:rFonts w:asciiTheme="minorHAnsi" w:eastAsia="Angsana New" w:hAnsiTheme="minorHAnsi" w:cstheme="minorHAnsi"/>
          <w:b/>
          <w:bCs/>
          <w:color w:val="000000" w:themeColor="text1"/>
          <w:lang w:val="en-SG"/>
        </w:rPr>
        <w:lastRenderedPageBreak/>
        <w:t>Appendix B</w:t>
      </w:r>
    </w:p>
    <w:tbl>
      <w:tblPr>
        <w:tblStyle w:val="TableGrid"/>
        <w:tblW w:w="0" w:type="auto"/>
        <w:tblLook w:val="04A0" w:firstRow="1" w:lastRow="0" w:firstColumn="1" w:lastColumn="0" w:noHBand="0" w:noVBand="1"/>
      </w:tblPr>
      <w:tblGrid>
        <w:gridCol w:w="10790"/>
      </w:tblGrid>
      <w:tr w:rsidR="00DA6F42">
        <w:tc>
          <w:tcPr>
            <w:tcW w:w="11016" w:type="dxa"/>
          </w:tcPr>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FILA FORM – University of Malaya </w:t>
            </w:r>
          </w:p>
          <w:tbl>
            <w:tblPr>
              <w:tblW w:w="0" w:type="auto"/>
              <w:tblLook w:val="04A0" w:firstRow="1" w:lastRow="0" w:firstColumn="1" w:lastColumn="0" w:noHBand="0" w:noVBand="1"/>
            </w:tblPr>
            <w:tblGrid>
              <w:gridCol w:w="1735"/>
              <w:gridCol w:w="540"/>
              <w:gridCol w:w="1183"/>
              <w:gridCol w:w="617"/>
              <w:gridCol w:w="2105"/>
              <w:gridCol w:w="1063"/>
              <w:gridCol w:w="695"/>
              <w:gridCol w:w="674"/>
              <w:gridCol w:w="441"/>
              <w:gridCol w:w="1511"/>
            </w:tblGrid>
            <w:tr w:rsidR="00DA6F42">
              <w:trPr>
                <w:trHeight w:val="110"/>
              </w:trPr>
              <w:tc>
                <w:tcPr>
                  <w:tcW w:w="0" w:type="auto"/>
                  <w:tcBorders>
                    <w:top w:val="single" w:sz="4" w:space="0" w:color="auto"/>
                    <w:left w:val="single" w:sz="4" w:space="0" w:color="auto"/>
                    <w:bottom w:val="single" w:sz="4" w:space="0" w:color="auto"/>
                    <w:right w:val="single" w:sz="4" w:space="0" w:color="auto"/>
                  </w:tcBorders>
                </w:tcPr>
                <w:p w:rsidR="00DA6F42" w:rsidRDefault="00521A7E">
                  <w:pPr>
                    <w:spacing w:line="240" w:lineRule="auto"/>
                    <w:rPr>
                      <w:rFonts w:asciiTheme="minorHAnsi" w:eastAsia="Calibri" w:hAnsiTheme="minorHAnsi" w:cstheme="minorHAnsi"/>
                      <w:color w:val="000000" w:themeColor="text1"/>
                    </w:rPr>
                  </w:pPr>
                  <w:r>
                    <w:rPr>
                      <w:rFonts w:asciiTheme="minorHAnsi" w:hAnsiTheme="minorHAnsi" w:cstheme="minorHAnsi"/>
                      <w:color w:val="000000" w:themeColor="text1"/>
                    </w:rPr>
                    <w:t xml:space="preserve"> </w:t>
                  </w:r>
                  <w:r>
                    <w:rPr>
                      <w:rFonts w:asciiTheme="minorHAnsi" w:eastAsia="Calibri" w:hAnsiTheme="minorHAnsi" w:cstheme="minorHAnsi"/>
                      <w:b/>
                      <w:color w:val="000000" w:themeColor="text1"/>
                    </w:rPr>
                    <w:t xml:space="preserve">FACTS </w:t>
                  </w:r>
                </w:p>
              </w:tc>
              <w:tc>
                <w:tcPr>
                  <w:tcW w:w="0" w:type="auto"/>
                  <w:gridSpan w:val="3"/>
                  <w:tcBorders>
                    <w:top w:val="single" w:sz="4" w:space="0" w:color="auto"/>
                    <w:left w:val="single" w:sz="4" w:space="0" w:color="auto"/>
                    <w:bottom w:val="single" w:sz="4" w:space="0" w:color="auto"/>
                    <w:right w:val="single" w:sz="4" w:space="0" w:color="auto"/>
                  </w:tcBorders>
                </w:tcPr>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b/>
                      <w:color w:val="000000" w:themeColor="text1"/>
                    </w:rPr>
                    <w:t xml:space="preserve">IDEAS </w:t>
                  </w:r>
                </w:p>
              </w:tc>
              <w:tc>
                <w:tcPr>
                  <w:tcW w:w="0" w:type="auto"/>
                  <w:gridSpan w:val="2"/>
                  <w:tcBorders>
                    <w:top w:val="single" w:sz="4" w:space="0" w:color="auto"/>
                    <w:left w:val="single" w:sz="4" w:space="0" w:color="auto"/>
                    <w:bottom w:val="single" w:sz="4" w:space="0" w:color="auto"/>
                    <w:right w:val="single" w:sz="4" w:space="0" w:color="auto"/>
                  </w:tcBorders>
                </w:tcPr>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b/>
                      <w:color w:val="000000" w:themeColor="text1"/>
                    </w:rPr>
                    <w:t xml:space="preserve">LEARNING ISSUES </w:t>
                  </w:r>
                </w:p>
              </w:tc>
              <w:tc>
                <w:tcPr>
                  <w:tcW w:w="2278" w:type="dxa"/>
                  <w:gridSpan w:val="3"/>
                  <w:tcBorders>
                    <w:top w:val="single" w:sz="4" w:space="0" w:color="auto"/>
                    <w:left w:val="single" w:sz="4" w:space="0" w:color="auto"/>
                    <w:bottom w:val="single" w:sz="4" w:space="0" w:color="auto"/>
                    <w:right w:val="single" w:sz="4" w:space="0" w:color="auto"/>
                  </w:tcBorders>
                </w:tcPr>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b/>
                      <w:color w:val="000000" w:themeColor="text1"/>
                    </w:rPr>
                    <w:t xml:space="preserve">ACTION </w:t>
                  </w:r>
                </w:p>
              </w:tc>
              <w:tc>
                <w:tcPr>
                  <w:tcW w:w="1126" w:type="dxa"/>
                  <w:tcBorders>
                    <w:top w:val="single" w:sz="4" w:space="0" w:color="auto"/>
                    <w:left w:val="single" w:sz="4" w:space="0" w:color="auto"/>
                    <w:bottom w:val="single" w:sz="4" w:space="0" w:color="auto"/>
                    <w:right w:val="single" w:sz="4" w:space="0" w:color="auto"/>
                  </w:tcBorders>
                </w:tcPr>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b/>
                      <w:color w:val="000000" w:themeColor="text1"/>
                    </w:rPr>
                    <w:t xml:space="preserve">DATELINE </w:t>
                  </w:r>
                </w:p>
              </w:tc>
            </w:tr>
            <w:tr w:rsidR="00DA6F42">
              <w:trPr>
                <w:trHeight w:val="110"/>
              </w:trPr>
              <w:tc>
                <w:tcPr>
                  <w:tcW w:w="0" w:type="auto"/>
                  <w:gridSpan w:val="3"/>
                  <w:tcBorders>
                    <w:top w:val="single" w:sz="4" w:space="0" w:color="auto"/>
                    <w:left w:val="single" w:sz="4" w:space="0" w:color="auto"/>
                    <w:bottom w:val="single" w:sz="4" w:space="0" w:color="auto"/>
                    <w:right w:val="single" w:sz="4" w:space="0" w:color="auto"/>
                  </w:tcBorders>
                </w:tcPr>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What we know about the task </w:t>
                  </w:r>
                </w:p>
              </w:tc>
              <w:tc>
                <w:tcPr>
                  <w:tcW w:w="0" w:type="auto"/>
                  <w:gridSpan w:val="4"/>
                  <w:tcBorders>
                    <w:top w:val="single" w:sz="4" w:space="0" w:color="auto"/>
                    <w:left w:val="single" w:sz="4" w:space="0" w:color="auto"/>
                    <w:bottom w:val="single" w:sz="4" w:space="0" w:color="auto"/>
                    <w:right w:val="single" w:sz="4" w:space="0" w:color="auto"/>
                  </w:tcBorders>
                </w:tcPr>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What do we need to find out? </w:t>
                  </w:r>
                </w:p>
              </w:tc>
              <w:tc>
                <w:tcPr>
                  <w:tcW w:w="2562" w:type="dxa"/>
                  <w:gridSpan w:val="3"/>
                  <w:tcBorders>
                    <w:top w:val="single" w:sz="4" w:space="0" w:color="auto"/>
                    <w:left w:val="single" w:sz="4" w:space="0" w:color="auto"/>
                    <w:bottom w:val="single" w:sz="4" w:space="0" w:color="auto"/>
                    <w:right w:val="single" w:sz="4" w:space="0" w:color="auto"/>
                  </w:tcBorders>
                </w:tcPr>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Who is going to do it? </w:t>
                  </w:r>
                </w:p>
              </w:tc>
            </w:tr>
            <w:tr w:rsidR="00DA6F42">
              <w:trPr>
                <w:trHeight w:val="647"/>
              </w:trPr>
              <w:tc>
                <w:tcPr>
                  <w:tcW w:w="0" w:type="auto"/>
                  <w:gridSpan w:val="2"/>
                  <w:tcBorders>
                    <w:top w:val="single" w:sz="4" w:space="0" w:color="auto"/>
                    <w:left w:val="single" w:sz="4" w:space="0" w:color="auto"/>
                    <w:bottom w:val="single" w:sz="4" w:space="0" w:color="auto"/>
                    <w:right w:val="single" w:sz="4" w:space="0" w:color="auto"/>
                  </w:tcBorders>
                </w:tcPr>
                <w:p w:rsidR="00DA6F42" w:rsidRDefault="00DA6F42">
                  <w:pPr>
                    <w:spacing w:line="240" w:lineRule="auto"/>
                    <w:rPr>
                      <w:rFonts w:asciiTheme="minorHAnsi" w:hAnsiTheme="minorHAnsi" w:cstheme="minorHAnsi"/>
                      <w:color w:val="000000" w:themeColor="text1"/>
                    </w:rPr>
                  </w:pPr>
                </w:p>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The phases or process to develop or model the system </w:t>
                  </w:r>
                </w:p>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Integrate theory and practical </w:t>
                  </w:r>
                </w:p>
                <w:p w:rsidR="00DA6F42" w:rsidRDefault="00DA6F42">
                  <w:pPr>
                    <w:spacing w:line="240" w:lineRule="auto"/>
                    <w:rPr>
                      <w:rFonts w:asciiTheme="minorHAnsi" w:eastAsia="Calibri" w:hAnsiTheme="minorHAnsi" w:cstheme="minorHAnsi"/>
                      <w:color w:val="000000" w:themeColor="text1"/>
                    </w:rPr>
                  </w:pPr>
                </w:p>
              </w:tc>
              <w:tc>
                <w:tcPr>
                  <w:tcW w:w="0" w:type="auto"/>
                  <w:gridSpan w:val="3"/>
                  <w:tcBorders>
                    <w:top w:val="single" w:sz="4" w:space="0" w:color="auto"/>
                    <w:left w:val="single" w:sz="4" w:space="0" w:color="auto"/>
                    <w:bottom w:val="single" w:sz="4" w:space="0" w:color="auto"/>
                    <w:right w:val="single" w:sz="4" w:space="0" w:color="auto"/>
                  </w:tcBorders>
                </w:tcPr>
                <w:p w:rsidR="00DA6F42" w:rsidRDefault="00DA6F42">
                  <w:pPr>
                    <w:spacing w:line="240" w:lineRule="auto"/>
                    <w:rPr>
                      <w:rFonts w:asciiTheme="minorHAnsi" w:hAnsiTheme="minorHAnsi" w:cstheme="minorHAnsi"/>
                      <w:color w:val="000000" w:themeColor="text1"/>
                    </w:rPr>
                  </w:pPr>
                </w:p>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To analyze and translated the theory into practical or real scenario </w:t>
                  </w:r>
                </w:p>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To transfer the knowledge and suited with various of industries and provide the solution and improvement </w:t>
                  </w:r>
                </w:p>
                <w:p w:rsidR="00DA6F42" w:rsidRDefault="00DA6F42">
                  <w:pPr>
                    <w:spacing w:line="240" w:lineRule="auto"/>
                    <w:rPr>
                      <w:rFonts w:asciiTheme="minorHAnsi" w:eastAsia="Calibri" w:hAnsiTheme="minorHAnsi" w:cstheme="minorHAnsi"/>
                      <w:color w:val="000000" w:themeColor="text1"/>
                    </w:rPr>
                  </w:pPr>
                </w:p>
              </w:tc>
              <w:tc>
                <w:tcPr>
                  <w:tcW w:w="0" w:type="auto"/>
                  <w:gridSpan w:val="3"/>
                  <w:tcBorders>
                    <w:top w:val="single" w:sz="4" w:space="0" w:color="auto"/>
                    <w:left w:val="single" w:sz="4" w:space="0" w:color="auto"/>
                    <w:bottom w:val="single" w:sz="4" w:space="0" w:color="auto"/>
                    <w:right w:val="single" w:sz="4" w:space="0" w:color="auto"/>
                  </w:tcBorders>
                </w:tcPr>
                <w:p w:rsidR="00DA6F42" w:rsidRDefault="00DA6F42">
                  <w:pPr>
                    <w:spacing w:line="240" w:lineRule="auto"/>
                    <w:rPr>
                      <w:rFonts w:asciiTheme="minorHAnsi" w:hAnsiTheme="minorHAnsi" w:cstheme="minorHAnsi"/>
                      <w:color w:val="000000" w:themeColor="text1"/>
                    </w:rPr>
                  </w:pPr>
                </w:p>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Activities and group discussion </w:t>
                  </w:r>
                </w:p>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Find research information through internet or library </w:t>
                  </w:r>
                </w:p>
                <w:p w:rsidR="00DA6F42" w:rsidRDefault="00DA6F42">
                  <w:pPr>
                    <w:spacing w:line="240" w:lineRule="auto"/>
                    <w:rPr>
                      <w:rFonts w:asciiTheme="minorHAnsi" w:eastAsia="Calibri" w:hAnsiTheme="minorHAnsi" w:cstheme="minorHAnsi"/>
                      <w:color w:val="000000" w:themeColor="text1"/>
                    </w:rPr>
                  </w:pPr>
                </w:p>
              </w:tc>
              <w:tc>
                <w:tcPr>
                  <w:tcW w:w="1511" w:type="dxa"/>
                  <w:gridSpan w:val="2"/>
                  <w:tcBorders>
                    <w:top w:val="single" w:sz="4" w:space="0" w:color="auto"/>
                    <w:left w:val="single" w:sz="4" w:space="0" w:color="auto"/>
                    <w:bottom w:val="single" w:sz="4" w:space="0" w:color="auto"/>
                    <w:right w:val="single" w:sz="4" w:space="0" w:color="auto"/>
                  </w:tcBorders>
                </w:tcPr>
                <w:p w:rsidR="00DA6F42" w:rsidRDefault="00521A7E">
                  <w:pPr>
                    <w:spacing w:line="240" w:lineRule="auto"/>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immediately </w:t>
                  </w:r>
                </w:p>
              </w:tc>
            </w:tr>
          </w:tbl>
          <w:p w:rsidR="00DA6F42" w:rsidRDefault="00DA6F42">
            <w:pPr>
              <w:spacing w:line="240" w:lineRule="auto"/>
              <w:rPr>
                <w:rFonts w:asciiTheme="minorHAnsi" w:eastAsia="Angsana New" w:hAnsiTheme="minorHAnsi" w:cstheme="minorHAnsi"/>
                <w:color w:val="000000" w:themeColor="text1"/>
                <w:lang w:val="en-SG"/>
              </w:rPr>
            </w:pPr>
          </w:p>
        </w:tc>
      </w:tr>
    </w:tbl>
    <w:p w:rsidR="00DA6F42" w:rsidRDefault="00DA6F42">
      <w:pPr>
        <w:spacing w:line="240" w:lineRule="auto"/>
        <w:rPr>
          <w:rFonts w:asciiTheme="minorHAnsi" w:eastAsia="Angsana New" w:hAnsiTheme="minorHAnsi" w:cstheme="minorHAnsi"/>
          <w:color w:val="000000" w:themeColor="text1"/>
          <w:lang w:val="en-SG"/>
        </w:rPr>
      </w:pPr>
    </w:p>
    <w:p w:rsidR="00DA6F42" w:rsidRDefault="00DA6F42">
      <w:pPr>
        <w:spacing w:line="240" w:lineRule="auto"/>
        <w:rPr>
          <w:rFonts w:asciiTheme="minorHAnsi" w:eastAsia="Calibri" w:hAnsiTheme="minorHAnsi" w:cstheme="minorHAnsi"/>
          <w:color w:val="000000" w:themeColor="text1"/>
        </w:rPr>
      </w:pPr>
    </w:p>
    <w:p w:rsidR="00DA6F42" w:rsidRDefault="00521A7E">
      <w:pPr>
        <w:spacing w:line="240" w:lineRule="auto"/>
        <w:ind w:hanging="2"/>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 </w:t>
      </w:r>
    </w:p>
    <w:p w:rsidR="00DA6F42" w:rsidRDefault="00DA6F42">
      <w:pPr>
        <w:rPr>
          <w:rFonts w:asciiTheme="minorHAnsi" w:eastAsia="Calibri" w:hAnsiTheme="minorHAnsi" w:cstheme="minorHAnsi"/>
          <w:color w:val="000000" w:themeColor="text1"/>
        </w:rPr>
      </w:pPr>
    </w:p>
    <w:sectPr w:rsidR="00DA6F42">
      <w:type w:val="continuous"/>
      <w:pgSz w:w="12240" w:h="15840"/>
      <w:pgMar w:top="426" w:right="720" w:bottom="567"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CC2" w:rsidRDefault="001F0CC2"/>
  </w:endnote>
  <w:endnote w:type="continuationSeparator" w:id="0">
    <w:p w:rsidR="001F0CC2" w:rsidRDefault="001F0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default"/>
    <w:sig w:usb0="FFFFFFFF" w:usb1="E9FFFFFF" w:usb2="0000003F" w:usb3="00000000" w:csb0="603F01FF" w:csb1="FFFF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0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CC2" w:rsidRDefault="001F0CC2"/>
  </w:footnote>
  <w:footnote w:type="continuationSeparator" w:id="0">
    <w:p w:rsidR="001F0CC2" w:rsidRDefault="001F0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E034D0"/>
    <w:multiLevelType w:val="singleLevel"/>
    <w:tmpl w:val="C3E034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5BA8501"/>
    <w:multiLevelType w:val="singleLevel"/>
    <w:tmpl w:val="E5BA8501"/>
    <w:lvl w:ilvl="0">
      <w:start w:val="1"/>
      <w:numFmt w:val="lowerLetter"/>
      <w:lvlText w:val="%1."/>
      <w:lvlJc w:val="left"/>
      <w:pPr>
        <w:tabs>
          <w:tab w:val="left" w:pos="425"/>
        </w:tabs>
        <w:ind w:left="425" w:hanging="425"/>
      </w:pPr>
      <w:rPr>
        <w:rFonts w:hint="default"/>
      </w:rPr>
    </w:lvl>
  </w:abstractNum>
  <w:abstractNum w:abstractNumId="2" w15:restartNumberingAfterBreak="0">
    <w:nsid w:val="ED019F5A"/>
    <w:multiLevelType w:val="singleLevel"/>
    <w:tmpl w:val="ED019F5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79D38C7"/>
    <w:multiLevelType w:val="multilevel"/>
    <w:tmpl w:val="079D38C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4B36924"/>
    <w:multiLevelType w:val="singleLevel"/>
    <w:tmpl w:val="14B36924"/>
    <w:lvl w:ilvl="0">
      <w:start w:val="1"/>
      <w:numFmt w:val="decimal"/>
      <w:lvlText w:val="%1."/>
      <w:lvlJc w:val="left"/>
      <w:pPr>
        <w:tabs>
          <w:tab w:val="left" w:pos="425"/>
        </w:tabs>
        <w:ind w:left="425" w:hanging="425"/>
      </w:pPr>
      <w:rPr>
        <w:rFonts w:hint="default"/>
      </w:rPr>
    </w:lvl>
  </w:abstractNum>
  <w:abstractNum w:abstractNumId="5" w15:restartNumberingAfterBreak="0">
    <w:nsid w:val="18D7A919"/>
    <w:multiLevelType w:val="singleLevel"/>
    <w:tmpl w:val="18D7A919"/>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28394EBA"/>
    <w:multiLevelType w:val="multilevel"/>
    <w:tmpl w:val="28394E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5A05D6"/>
    <w:multiLevelType w:val="multilevel"/>
    <w:tmpl w:val="2A5A05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F102A3F"/>
    <w:multiLevelType w:val="multilevel"/>
    <w:tmpl w:val="2F102A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rPr>
        <w:rFonts w:asciiTheme="minorHAnsi" w:eastAsiaTheme="minorHAnsi" w:hAnsiTheme="minorHAnsi" w:cstheme="minorBidi"/>
      </w:rPr>
    </w:lvl>
    <w:lvl w:ilvl="3">
      <w:start w:val="1"/>
      <w:numFmt w:val="lowerRoman"/>
      <w:lvlText w:val="%4)"/>
      <w:lvlJc w:val="left"/>
      <w:pPr>
        <w:ind w:left="3240" w:hanging="72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423D56"/>
    <w:multiLevelType w:val="multilevel"/>
    <w:tmpl w:val="4C423D5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58F576DD"/>
    <w:multiLevelType w:val="multilevel"/>
    <w:tmpl w:val="58F576DD"/>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F7E2F14"/>
    <w:multiLevelType w:val="multilevel"/>
    <w:tmpl w:val="5F7E2F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CE60E5F"/>
    <w:multiLevelType w:val="multilevel"/>
    <w:tmpl w:val="6CE60E5F"/>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6E1567B9"/>
    <w:multiLevelType w:val="multilevel"/>
    <w:tmpl w:val="6E1567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13"/>
  </w:num>
  <w:num w:numId="4">
    <w:abstractNumId w:val="8"/>
  </w:num>
  <w:num w:numId="5">
    <w:abstractNumId w:val="2"/>
  </w:num>
  <w:num w:numId="6">
    <w:abstractNumId w:val="11"/>
  </w:num>
  <w:num w:numId="7">
    <w:abstractNumId w:val="5"/>
  </w:num>
  <w:num w:numId="8">
    <w:abstractNumId w:val="4"/>
  </w:num>
  <w:num w:numId="9">
    <w:abstractNumId w:val="3"/>
  </w:num>
  <w:num w:numId="10">
    <w:abstractNumId w:val="6"/>
  </w:num>
  <w:num w:numId="11">
    <w:abstractNumId w:val="7"/>
  </w:num>
  <w:num w:numId="12">
    <w:abstractNumId w:val="10"/>
  </w:num>
  <w:num w:numId="13">
    <w:abstractNumId w:val="12"/>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ISHAH BINTI ABU BAKAR">
    <w15:presenceInfo w15:providerId="AD" w15:userId="S-1-5-21-2572648265-2888447171-2790264418-1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81"/>
  <w:drawingGridVerticalSpacing w:val="181"/>
  <w:noPunctuationKerning/>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419"/>
    <w:rsid w:val="00016062"/>
    <w:rsid w:val="000271B2"/>
    <w:rsid w:val="00066DE5"/>
    <w:rsid w:val="00076E15"/>
    <w:rsid w:val="00082173"/>
    <w:rsid w:val="000973F1"/>
    <w:rsid w:val="000A548F"/>
    <w:rsid w:val="000B55ED"/>
    <w:rsid w:val="00132949"/>
    <w:rsid w:val="00136591"/>
    <w:rsid w:val="0016305B"/>
    <w:rsid w:val="0017120E"/>
    <w:rsid w:val="00172A27"/>
    <w:rsid w:val="001902FB"/>
    <w:rsid w:val="001A08B5"/>
    <w:rsid w:val="001A2443"/>
    <w:rsid w:val="001B47A6"/>
    <w:rsid w:val="001F0CC2"/>
    <w:rsid w:val="002044A7"/>
    <w:rsid w:val="00295BA0"/>
    <w:rsid w:val="002966D9"/>
    <w:rsid w:val="00325128"/>
    <w:rsid w:val="003464DA"/>
    <w:rsid w:val="00355EF8"/>
    <w:rsid w:val="00357AEE"/>
    <w:rsid w:val="00386351"/>
    <w:rsid w:val="004136FB"/>
    <w:rsid w:val="004520A0"/>
    <w:rsid w:val="004B78C0"/>
    <w:rsid w:val="004C2E4C"/>
    <w:rsid w:val="004C3B5F"/>
    <w:rsid w:val="004E629B"/>
    <w:rsid w:val="00505E5F"/>
    <w:rsid w:val="00521A7E"/>
    <w:rsid w:val="00530330"/>
    <w:rsid w:val="00584A15"/>
    <w:rsid w:val="00591FEA"/>
    <w:rsid w:val="005A13E4"/>
    <w:rsid w:val="005A4BF6"/>
    <w:rsid w:val="005C4FC3"/>
    <w:rsid w:val="00600ABC"/>
    <w:rsid w:val="00600D93"/>
    <w:rsid w:val="006208B0"/>
    <w:rsid w:val="00640F37"/>
    <w:rsid w:val="00655F23"/>
    <w:rsid w:val="007118A3"/>
    <w:rsid w:val="00771B12"/>
    <w:rsid w:val="007F4F7E"/>
    <w:rsid w:val="00814D57"/>
    <w:rsid w:val="00827B4D"/>
    <w:rsid w:val="00835AEF"/>
    <w:rsid w:val="00846F9C"/>
    <w:rsid w:val="008514FC"/>
    <w:rsid w:val="00854C53"/>
    <w:rsid w:val="008634A6"/>
    <w:rsid w:val="0087031D"/>
    <w:rsid w:val="008B1B03"/>
    <w:rsid w:val="008D60E8"/>
    <w:rsid w:val="008E7B75"/>
    <w:rsid w:val="00962868"/>
    <w:rsid w:val="009801E8"/>
    <w:rsid w:val="00982083"/>
    <w:rsid w:val="00985491"/>
    <w:rsid w:val="009C015C"/>
    <w:rsid w:val="00A03377"/>
    <w:rsid w:val="00A822DB"/>
    <w:rsid w:val="00AF00DC"/>
    <w:rsid w:val="00B05066"/>
    <w:rsid w:val="00B145C9"/>
    <w:rsid w:val="00B2232C"/>
    <w:rsid w:val="00B56472"/>
    <w:rsid w:val="00B8249A"/>
    <w:rsid w:val="00BC5295"/>
    <w:rsid w:val="00BC64FA"/>
    <w:rsid w:val="00BC76B4"/>
    <w:rsid w:val="00BD2A10"/>
    <w:rsid w:val="00BD7D09"/>
    <w:rsid w:val="00BF5D91"/>
    <w:rsid w:val="00C070CD"/>
    <w:rsid w:val="00C16F34"/>
    <w:rsid w:val="00C20DA5"/>
    <w:rsid w:val="00CE5177"/>
    <w:rsid w:val="00CE6E6C"/>
    <w:rsid w:val="00CF12DF"/>
    <w:rsid w:val="00CF5F82"/>
    <w:rsid w:val="00D243FD"/>
    <w:rsid w:val="00D477DB"/>
    <w:rsid w:val="00D90A9A"/>
    <w:rsid w:val="00DA6F42"/>
    <w:rsid w:val="00DC1908"/>
    <w:rsid w:val="00E16E6F"/>
    <w:rsid w:val="00E20571"/>
    <w:rsid w:val="00E24C24"/>
    <w:rsid w:val="00E5580F"/>
    <w:rsid w:val="00E71DF5"/>
    <w:rsid w:val="00ED0690"/>
    <w:rsid w:val="00ED7F80"/>
    <w:rsid w:val="00F055B1"/>
    <w:rsid w:val="00F05EC1"/>
    <w:rsid w:val="00F07670"/>
    <w:rsid w:val="00F366E3"/>
    <w:rsid w:val="00F52993"/>
    <w:rsid w:val="00F620A9"/>
    <w:rsid w:val="00FA171E"/>
    <w:rsid w:val="00FB2633"/>
    <w:rsid w:val="00FC0098"/>
    <w:rsid w:val="00FC345E"/>
    <w:rsid w:val="019070E6"/>
    <w:rsid w:val="0255232D"/>
    <w:rsid w:val="0272150C"/>
    <w:rsid w:val="02907C97"/>
    <w:rsid w:val="03141773"/>
    <w:rsid w:val="041B69D7"/>
    <w:rsid w:val="04FB36E3"/>
    <w:rsid w:val="08E77308"/>
    <w:rsid w:val="0C3D0BA8"/>
    <w:rsid w:val="0D417D30"/>
    <w:rsid w:val="0E2F64A1"/>
    <w:rsid w:val="11C13D46"/>
    <w:rsid w:val="16506F4A"/>
    <w:rsid w:val="1C34122E"/>
    <w:rsid w:val="238B55E1"/>
    <w:rsid w:val="276877B6"/>
    <w:rsid w:val="289D05E5"/>
    <w:rsid w:val="2AB475A5"/>
    <w:rsid w:val="2E390BE9"/>
    <w:rsid w:val="2E48457C"/>
    <w:rsid w:val="30E51129"/>
    <w:rsid w:val="31254ADB"/>
    <w:rsid w:val="31902C85"/>
    <w:rsid w:val="31D7641A"/>
    <w:rsid w:val="3530478E"/>
    <w:rsid w:val="35425263"/>
    <w:rsid w:val="354471C4"/>
    <w:rsid w:val="375527D0"/>
    <w:rsid w:val="398415CB"/>
    <w:rsid w:val="3A8A3967"/>
    <w:rsid w:val="3D236D87"/>
    <w:rsid w:val="409E2D0C"/>
    <w:rsid w:val="41E55C09"/>
    <w:rsid w:val="42D44853"/>
    <w:rsid w:val="43276F76"/>
    <w:rsid w:val="45917A42"/>
    <w:rsid w:val="466431A3"/>
    <w:rsid w:val="46995DBF"/>
    <w:rsid w:val="46FB08D8"/>
    <w:rsid w:val="491E24E2"/>
    <w:rsid w:val="4A72797E"/>
    <w:rsid w:val="4B621536"/>
    <w:rsid w:val="4B962CD9"/>
    <w:rsid w:val="4BCF0363"/>
    <w:rsid w:val="4D23250C"/>
    <w:rsid w:val="4D6213B2"/>
    <w:rsid w:val="4D6B311E"/>
    <w:rsid w:val="513A1544"/>
    <w:rsid w:val="51460C42"/>
    <w:rsid w:val="51A9284B"/>
    <w:rsid w:val="58A81526"/>
    <w:rsid w:val="5F6404F7"/>
    <w:rsid w:val="5F7C5DC7"/>
    <w:rsid w:val="618A6722"/>
    <w:rsid w:val="651C0EAF"/>
    <w:rsid w:val="665C7532"/>
    <w:rsid w:val="66DB35F7"/>
    <w:rsid w:val="67D253E8"/>
    <w:rsid w:val="68FB6A04"/>
    <w:rsid w:val="6F83053F"/>
    <w:rsid w:val="6F952D4C"/>
    <w:rsid w:val="6F9C1D78"/>
    <w:rsid w:val="6FB6609C"/>
    <w:rsid w:val="749C7979"/>
    <w:rsid w:val="74D34686"/>
    <w:rsid w:val="7587330B"/>
    <w:rsid w:val="75CF65D9"/>
    <w:rsid w:val="75DC32BD"/>
    <w:rsid w:val="762911A0"/>
    <w:rsid w:val="76C26BDA"/>
    <w:rsid w:val="77D57979"/>
    <w:rsid w:val="796166D5"/>
    <w:rsid w:val="7B362E2D"/>
    <w:rsid w:val="7B8C2934"/>
    <w:rsid w:val="7D0C2DB6"/>
    <w:rsid w:val="7F305E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EB36"/>
  <w15:docId w15:val="{56BD56B1-DED1-422C-964B-0CE8CB94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MY"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Unicode MS" w:eastAsia="Arial Unicode MS" w:hAnsi="Arial Unicode MS" w:cs="Arial Unicode MS"/>
      <w:color w:val="000000"/>
      <w:sz w:val="24"/>
      <w:szCs w:val="24"/>
      <w:lang w:val="en-US" w:eastAsia="en-SG"/>
    </w:rPr>
  </w:style>
  <w:style w:type="paragraph" w:styleId="Heading2">
    <w:name w:val="heading 2"/>
    <w:basedOn w:val="Normal"/>
    <w:next w:val="Normal"/>
    <w:uiPriority w:val="9"/>
    <w:qFormat/>
    <w:pPr>
      <w:spacing w:before="100" w:beforeAutospacing="1" w:after="100" w:afterAutospacing="1"/>
      <w:outlineLvl w:val="1"/>
    </w:pPr>
    <w:rPr>
      <w:rFonts w:ascii="Times New Roman" w:eastAsia="Times New Roman" w:hAnsi="Times New Roman" w:cs="Times New Roman"/>
      <w:b/>
      <w:bCs/>
      <w:sz w:val="36"/>
      <w:szCs w:val="36"/>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uiPriority w:val="99"/>
    <w:semiHidden/>
    <w:unhideWhenUsed/>
    <w:pPr>
      <w:spacing w:beforeAutospacing="1" w:after="0" w:afterAutospacing="1"/>
    </w:pPr>
    <w:rPr>
      <w:sz w:val="24"/>
      <w:szCs w:val="24"/>
      <w:lang w:val="en-US" w:eastAsia="zh-CN"/>
    </w:rPr>
  </w:style>
  <w:style w:type="paragraph" w:styleId="Subtitle">
    <w:name w:val="Subtitle"/>
    <w:basedOn w:val="Normal"/>
    <w:qFormat/>
    <w:pPr>
      <w:jc w:val="both"/>
    </w:pPr>
    <w:rPr>
      <w:b/>
    </w:rPr>
  </w:style>
  <w:style w:type="paragraph" w:styleId="Title">
    <w:name w:val="Title"/>
    <w:basedOn w:val="Normal"/>
    <w:qFormat/>
    <w:pPr>
      <w:jc w:val="center"/>
    </w:pPr>
    <w:rPr>
      <w:b/>
      <w:u w:val="single"/>
    </w:rPr>
  </w:style>
  <w:style w:type="character" w:styleId="CommentReference">
    <w:name w:val="annotation reference"/>
    <w:basedOn w:val="DefaultParagraphFont"/>
    <w:uiPriority w:val="99"/>
    <w:semiHidden/>
    <w:unhideWhenUsed/>
    <w:qFormat/>
    <w:rPr>
      <w:sz w:val="16"/>
      <w:szCs w:val="16"/>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qFormat/>
    <w:rPr>
      <w:color w:val="0066CC"/>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
    <w:name w:val="Heading #1_"/>
    <w:basedOn w:val="DefaultParagraphFont"/>
    <w:link w:val="Heading10"/>
    <w:rPr>
      <w:rFonts w:ascii="Arial" w:eastAsia="Arial" w:hAnsi="Arial" w:cs="Arial"/>
      <w:spacing w:val="0"/>
      <w:sz w:val="28"/>
      <w:szCs w:val="28"/>
    </w:rPr>
  </w:style>
  <w:style w:type="paragraph" w:customStyle="1" w:styleId="Heading10">
    <w:name w:val="Heading #1"/>
    <w:basedOn w:val="Normal"/>
    <w:link w:val="Heading1"/>
    <w:qFormat/>
    <w:pPr>
      <w:shd w:val="clear" w:color="auto" w:fill="FFFFFF"/>
      <w:spacing w:after="900" w:line="0" w:lineRule="atLeast"/>
      <w:outlineLvl w:val="0"/>
    </w:pPr>
    <w:rPr>
      <w:rFonts w:ascii="Arial" w:eastAsia="Arial" w:hAnsi="Arial" w:cs="Arial"/>
      <w:b/>
      <w:bCs/>
      <w:sz w:val="28"/>
      <w:szCs w:val="28"/>
    </w:rPr>
  </w:style>
  <w:style w:type="character" w:customStyle="1" w:styleId="Headerorfooter">
    <w:name w:val="Header or footer_"/>
    <w:basedOn w:val="DefaultParagraphFont"/>
    <w:link w:val="Headerorfooter0"/>
    <w:qFormat/>
    <w:rPr>
      <w:rFonts w:ascii="Times New Roman" w:eastAsia="Times New Roman" w:hAnsi="Times New Roman" w:cs="Times New Roman"/>
      <w:sz w:val="20"/>
      <w:szCs w:val="20"/>
    </w:rPr>
  </w:style>
  <w:style w:type="paragraph" w:customStyle="1" w:styleId="Headerorfooter0">
    <w:name w:val="Header or footer"/>
    <w:basedOn w:val="Normal"/>
    <w:link w:val="Headerorfooter"/>
    <w:pPr>
      <w:shd w:val="clear" w:color="auto" w:fill="FFFFFF"/>
    </w:pPr>
    <w:rPr>
      <w:rFonts w:ascii="Times New Roman" w:eastAsia="Times New Roman" w:hAnsi="Times New Roman" w:cs="Times New Roman"/>
      <w:sz w:val="20"/>
      <w:szCs w:val="20"/>
    </w:rPr>
  </w:style>
  <w:style w:type="character" w:customStyle="1" w:styleId="HeaderorfooterArial">
    <w:name w:val="Header or footer + Arial"/>
    <w:basedOn w:val="Headerorfooter"/>
    <w:qFormat/>
    <w:rPr>
      <w:rFonts w:ascii="Arial" w:eastAsia="Arial" w:hAnsi="Arial" w:cs="Arial"/>
      <w:b/>
      <w:bCs/>
      <w:spacing w:val="0"/>
      <w:sz w:val="19"/>
      <w:szCs w:val="19"/>
    </w:rPr>
  </w:style>
  <w:style w:type="character" w:customStyle="1" w:styleId="Heading20">
    <w:name w:val="Heading #2_"/>
    <w:basedOn w:val="DefaultParagraphFont"/>
    <w:link w:val="Heading21"/>
    <w:rPr>
      <w:rFonts w:ascii="Angsana New" w:eastAsia="Angsana New" w:hAnsi="Angsana New" w:cs="Angsana New"/>
      <w:spacing w:val="0"/>
      <w:sz w:val="36"/>
      <w:szCs w:val="36"/>
    </w:rPr>
  </w:style>
  <w:style w:type="paragraph" w:customStyle="1" w:styleId="Heading21">
    <w:name w:val="Heading #21"/>
    <w:basedOn w:val="Normal"/>
    <w:link w:val="Heading20"/>
    <w:pPr>
      <w:shd w:val="clear" w:color="auto" w:fill="FFFFFF"/>
      <w:spacing w:before="900" w:line="554" w:lineRule="exact"/>
      <w:outlineLvl w:val="1"/>
    </w:pPr>
    <w:rPr>
      <w:rFonts w:ascii="Angsana New" w:eastAsia="Angsana New" w:hAnsi="Angsana New" w:cs="Angsana New"/>
      <w:b/>
      <w:bCs/>
      <w:sz w:val="36"/>
      <w:szCs w:val="36"/>
    </w:rPr>
  </w:style>
  <w:style w:type="character" w:customStyle="1" w:styleId="Heading22">
    <w:name w:val="Heading #2"/>
    <w:basedOn w:val="Heading20"/>
    <w:qFormat/>
    <w:rPr>
      <w:rFonts w:ascii="Angsana New" w:eastAsia="Angsana New" w:hAnsi="Angsana New" w:cs="Angsana New"/>
      <w:spacing w:val="0"/>
      <w:sz w:val="36"/>
      <w:szCs w:val="36"/>
      <w:u w:val="single"/>
    </w:rPr>
  </w:style>
  <w:style w:type="character" w:customStyle="1" w:styleId="Bodytext">
    <w:name w:val="Body text_"/>
    <w:basedOn w:val="DefaultParagraphFont"/>
    <w:link w:val="BodyText1"/>
    <w:qFormat/>
    <w:rPr>
      <w:rFonts w:ascii="Angsana New" w:eastAsia="Angsana New" w:hAnsi="Angsana New" w:cs="Angsana New"/>
      <w:spacing w:val="0"/>
      <w:sz w:val="35"/>
      <w:szCs w:val="35"/>
    </w:rPr>
  </w:style>
  <w:style w:type="paragraph" w:customStyle="1" w:styleId="BodyText1">
    <w:name w:val="Body Text1"/>
    <w:basedOn w:val="Normal"/>
    <w:link w:val="Bodytext"/>
    <w:qFormat/>
    <w:pPr>
      <w:shd w:val="clear" w:color="auto" w:fill="FFFFFF"/>
      <w:spacing w:after="240" w:line="277" w:lineRule="exact"/>
      <w:ind w:hanging="360"/>
      <w:jc w:val="both"/>
    </w:pPr>
    <w:rPr>
      <w:rFonts w:ascii="Angsana New" w:eastAsia="Angsana New" w:hAnsi="Angsana New" w:cs="Angsana New"/>
      <w:sz w:val="35"/>
      <w:szCs w:val="35"/>
    </w:rPr>
  </w:style>
  <w:style w:type="character" w:customStyle="1" w:styleId="Bodytext2">
    <w:name w:val="Body text (2)_"/>
    <w:basedOn w:val="DefaultParagraphFont"/>
    <w:link w:val="Bodytext20"/>
    <w:qFormat/>
    <w:rPr>
      <w:rFonts w:ascii="Arial" w:eastAsia="Arial" w:hAnsi="Arial" w:cs="Arial"/>
      <w:spacing w:val="0"/>
      <w:sz w:val="23"/>
      <w:szCs w:val="23"/>
    </w:rPr>
  </w:style>
  <w:style w:type="paragraph" w:customStyle="1" w:styleId="Bodytext20">
    <w:name w:val="Body text (2)"/>
    <w:basedOn w:val="Normal"/>
    <w:link w:val="Bodytext2"/>
    <w:qFormat/>
    <w:pPr>
      <w:shd w:val="clear" w:color="auto" w:fill="FFFFFF"/>
      <w:spacing w:before="120" w:line="274" w:lineRule="exact"/>
    </w:pPr>
    <w:rPr>
      <w:rFonts w:ascii="Arial" w:eastAsia="Arial" w:hAnsi="Arial" w:cs="Arial"/>
      <w:sz w:val="23"/>
      <w:szCs w:val="23"/>
    </w:rPr>
  </w:style>
  <w:style w:type="character" w:customStyle="1" w:styleId="Bodytext3">
    <w:name w:val="Body text (3)_"/>
    <w:basedOn w:val="DefaultParagraphFont"/>
    <w:link w:val="Bodytext31"/>
    <w:qFormat/>
    <w:rPr>
      <w:rFonts w:ascii="Angsana New" w:eastAsia="Angsana New" w:hAnsi="Angsana New" w:cs="Angsana New"/>
      <w:spacing w:val="0"/>
      <w:sz w:val="36"/>
      <w:szCs w:val="36"/>
    </w:rPr>
  </w:style>
  <w:style w:type="paragraph" w:customStyle="1" w:styleId="Bodytext31">
    <w:name w:val="Body text (3)1"/>
    <w:basedOn w:val="Normal"/>
    <w:link w:val="Bodytext3"/>
    <w:pPr>
      <w:shd w:val="clear" w:color="auto" w:fill="FFFFFF"/>
      <w:spacing w:line="0" w:lineRule="atLeast"/>
    </w:pPr>
    <w:rPr>
      <w:rFonts w:ascii="Angsana New" w:eastAsia="Angsana New" w:hAnsi="Angsana New" w:cs="Angsana New"/>
      <w:b/>
      <w:bCs/>
      <w:sz w:val="36"/>
      <w:szCs w:val="36"/>
    </w:rPr>
  </w:style>
  <w:style w:type="character" w:customStyle="1" w:styleId="Bodytext30">
    <w:name w:val="Body text (3)"/>
    <w:basedOn w:val="Bodytext3"/>
    <w:qFormat/>
    <w:rPr>
      <w:rFonts w:ascii="Angsana New" w:eastAsia="Angsana New" w:hAnsi="Angsana New" w:cs="Angsana New"/>
      <w:spacing w:val="0"/>
      <w:sz w:val="36"/>
      <w:szCs w:val="36"/>
      <w:u w:val="single"/>
    </w:rPr>
  </w:style>
  <w:style w:type="character" w:customStyle="1" w:styleId="Bodytext18pt">
    <w:name w:val="Body text + 18 pt"/>
    <w:basedOn w:val="Bodytext"/>
    <w:qFormat/>
    <w:rPr>
      <w:rFonts w:ascii="Angsana New" w:eastAsia="Angsana New" w:hAnsi="Angsana New" w:cs="Angsana New"/>
      <w:b/>
      <w:bCs/>
      <w:spacing w:val="0"/>
      <w:sz w:val="36"/>
      <w:szCs w:val="36"/>
    </w:rPr>
  </w:style>
  <w:style w:type="character" w:customStyle="1" w:styleId="Tablecaption">
    <w:name w:val="Table caption_"/>
    <w:basedOn w:val="DefaultParagraphFont"/>
    <w:link w:val="Tablecaption0"/>
    <w:qFormat/>
    <w:rPr>
      <w:rFonts w:ascii="Angsana New" w:eastAsia="Angsana New" w:hAnsi="Angsana New" w:cs="Angsana New"/>
      <w:spacing w:val="0"/>
      <w:sz w:val="36"/>
      <w:szCs w:val="36"/>
    </w:rPr>
  </w:style>
  <w:style w:type="paragraph" w:customStyle="1" w:styleId="Tablecaption0">
    <w:name w:val="Table caption"/>
    <w:basedOn w:val="Normal"/>
    <w:link w:val="Tablecaption"/>
    <w:qFormat/>
    <w:pPr>
      <w:shd w:val="clear" w:color="auto" w:fill="FFFFFF"/>
      <w:spacing w:line="0" w:lineRule="atLeast"/>
    </w:pPr>
    <w:rPr>
      <w:rFonts w:ascii="Angsana New" w:eastAsia="Angsana New" w:hAnsi="Angsana New" w:cs="Angsana New"/>
      <w:b/>
      <w:bCs/>
      <w:sz w:val="36"/>
      <w:szCs w:val="36"/>
    </w:rPr>
  </w:style>
  <w:style w:type="character" w:customStyle="1" w:styleId="HeaderChar">
    <w:name w:val="Header Char"/>
    <w:basedOn w:val="DefaultParagraphFont"/>
    <w:link w:val="Header"/>
    <w:uiPriority w:val="99"/>
    <w:qFormat/>
    <w:rPr>
      <w:color w:val="000000"/>
    </w:rPr>
  </w:style>
  <w:style w:type="character" w:customStyle="1" w:styleId="FooterChar">
    <w:name w:val="Footer Char"/>
    <w:basedOn w:val="DefaultParagraphFont"/>
    <w:link w:val="Footer"/>
    <w:uiPriority w:val="99"/>
    <w:qFormat/>
    <w:rPr>
      <w:color w:val="000000"/>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rFonts w:ascii="Arial Unicode MS" w:eastAsia="Arial Unicode MS" w:hAnsi="Arial Unicode MS" w:cs="Arial Unicode MS"/>
      <w:color w:val="000000"/>
      <w:lang w:val="en-US" w:eastAsia="en-SG"/>
    </w:rPr>
  </w:style>
  <w:style w:type="character" w:customStyle="1" w:styleId="CommentSubjectChar">
    <w:name w:val="Comment Subject Char"/>
    <w:basedOn w:val="CommentTextChar"/>
    <w:link w:val="CommentSubject"/>
    <w:uiPriority w:val="99"/>
    <w:semiHidden/>
    <w:qFormat/>
    <w:rPr>
      <w:rFonts w:ascii="Arial Unicode MS" w:eastAsia="Arial Unicode MS" w:hAnsi="Arial Unicode MS" w:cs="Arial Unicode MS"/>
      <w:b/>
      <w:bCs/>
      <w:color w:val="000000"/>
      <w:lang w:val="en-US" w:eastAsia="en-SG"/>
    </w:rPr>
  </w:style>
  <w:style w:type="character" w:customStyle="1" w:styleId="BalloonTextChar">
    <w:name w:val="Balloon Text Char"/>
    <w:basedOn w:val="DefaultParagraphFont"/>
    <w:link w:val="BalloonText"/>
    <w:uiPriority w:val="99"/>
    <w:semiHidden/>
    <w:qFormat/>
    <w:rPr>
      <w:rFonts w:ascii="Segoe UI" w:eastAsia="Arial Unicode MS" w:hAnsi="Segoe UI" w:cs="Segoe UI"/>
      <w:color w:val="000000"/>
      <w:sz w:val="18"/>
      <w:szCs w:val="18"/>
      <w:lang w:val="en-US" w:eastAsia="en-SG"/>
    </w:rPr>
  </w:style>
  <w:style w:type="table" w:customStyle="1" w:styleId="Style18">
    <w:name w:val="_Style 18"/>
    <w:basedOn w:val="TableNormal"/>
    <w:qFormat/>
    <w:tblPr/>
  </w:style>
  <w:style w:type="table" w:customStyle="1" w:styleId="Style19">
    <w:name w:val="_Style 19"/>
    <w:basedOn w:val="TableNormal"/>
    <w:qFormat/>
    <w:tblPr/>
  </w:style>
  <w:style w:type="table" w:customStyle="1" w:styleId="Style20">
    <w:name w:val="_Style 20"/>
    <w:basedOn w:val="TableNormal"/>
    <w:qFormat/>
    <w:tblPr/>
  </w:style>
  <w:style w:type="table" w:customStyle="1" w:styleId="Style21">
    <w:name w:val="_Style 21"/>
    <w:basedOn w:val="TableNormal"/>
    <w:qFormat/>
    <w:tblPr/>
  </w:style>
  <w:style w:type="paragraph" w:customStyle="1" w:styleId="ListParagraph1">
    <w:name w:val="List Paragraph1"/>
    <w:basedOn w:val="Normal"/>
    <w:uiPriority w:val="34"/>
    <w:qFormat/>
    <w:pPr>
      <w:ind w:left="720"/>
      <w:contextualSpacing/>
    </w:pPr>
    <w:rPr>
      <w:rFonts w:cs="Times New Roman"/>
      <w:lang w:eastAsia="en-US"/>
    </w:rPr>
  </w:style>
  <w:style w:type="character" w:styleId="UnresolvedMention">
    <w:name w:val="Unresolved Mention"/>
    <w:basedOn w:val="DefaultParagraphFont"/>
    <w:uiPriority w:val="99"/>
    <w:semiHidden/>
    <w:unhideWhenUsed/>
    <w:rsid w:val="00B56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s.google.com/maps/documentation/distance-matrix/start" TargetMode="External"/><Relationship Id="rId18" Type="http://schemas.openxmlformats.org/officeDocument/2006/relationships/hyperlink" Target="http://www.instructables.com/id/Plotly-with-Python/" TargetMode="External"/><Relationship Id="rId3" Type="http://schemas.openxmlformats.org/officeDocument/2006/relationships/customXml" Target="../customXml/item3.xml"/><Relationship Id="rId21" Type="http://schemas.openxmlformats.org/officeDocument/2006/relationships/hyperlink" Target="http://positivewordsresearch.com/list-of-negative-words/" TargetMode="External"/><Relationship Id="rId7" Type="http://schemas.openxmlformats.org/officeDocument/2006/relationships/settings" Target="settings.xml"/><Relationship Id="rId12" Type="http://schemas.openxmlformats.org/officeDocument/2006/relationships/hyperlink" Target="https://github.com/vgm64/gmplot" TargetMode="External"/><Relationship Id="rId17" Type="http://schemas.openxmlformats.org/officeDocument/2006/relationships/hyperlink" Target="https://www.ranks.nl/stopwords" TargetMode="External"/><Relationship Id="rId2" Type="http://schemas.openxmlformats.org/officeDocument/2006/relationships/customXml" Target="../customXml/item2.xml"/><Relationship Id="rId16" Type="http://schemas.openxmlformats.org/officeDocument/2006/relationships/hyperlink" Target="https://programminghistorian.org/lessons/counting-frequencies" TargetMode="External"/><Relationship Id="rId20" Type="http://schemas.openxmlformats.org/officeDocument/2006/relationships/hyperlink" Target="http://positivewordsresearch.com/list-of-positive-wo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ypi.python.org/pypi/geopy"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textise.net/"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plot.ly/python/getting-start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itepoint.com/create-a-polyline-using-the-geolocation-and-the-google-maps-ap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3D0CDF801BC3554D89F5BD4A37666C43" ma:contentTypeVersion="9" ma:contentTypeDescription="Create a new document." ma:contentTypeScope="" ma:versionID="aa18c2433642cd6fc1790bf38b754015">
  <xsd:schema xmlns:xsd="http://www.w3.org/2001/XMLSchema" xmlns:xs="http://www.w3.org/2001/XMLSchema" xmlns:p="http://schemas.microsoft.com/office/2006/metadata/properties" xmlns:ns3="5c3665eb-77a1-4a15-8b17-6a7b4a1eb08c" targetNamespace="http://schemas.microsoft.com/office/2006/metadata/properties" ma:root="true" ma:fieldsID="c23cd7d7553abf51d5706578f94df2a9" ns3:_="">
    <xsd:import namespace="5c3665eb-77a1-4a15-8b17-6a7b4a1eb08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665eb-77a1-4a15-8b17-6a7b4a1eb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0D406D-D354-4516-BFA6-76138F3C4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3665eb-77a1-4a15-8b17-6a7b4a1eb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407C16-2059-471D-BBBE-482AC9C8FCE8}">
  <ds:schemaRefs>
    <ds:schemaRef ds:uri="http://schemas.microsoft.com/sharepoint/v3/contenttype/forms"/>
  </ds:schemaRefs>
</ds:datastoreItem>
</file>

<file path=customXml/itemProps4.xml><?xml version="1.0" encoding="utf-8"?>
<ds:datastoreItem xmlns:ds="http://schemas.openxmlformats.org/officeDocument/2006/customXml" ds:itemID="{8968CD95-BF9D-42DD-B300-91465A0E8F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Lee</dc:creator>
  <cp:lastModifiedBy>HAZRINA BINTI SOFIAN</cp:lastModifiedBy>
  <cp:revision>16</cp:revision>
  <cp:lastPrinted>2019-02-25T06:14:00Z</cp:lastPrinted>
  <dcterms:created xsi:type="dcterms:W3CDTF">2020-03-02T01:27:00Z</dcterms:created>
  <dcterms:modified xsi:type="dcterms:W3CDTF">2020-05-02T20:43:00Z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y fmtid="{D5CDD505-2E9C-101B-9397-08002B2CF9AE}" pid="3" name="ContentTypeId">
    <vt:lpwstr>0x0101003D0CDF801BC3554D89F5BD4A37666C43</vt:lpwstr>
  </property>
</Properties>
</file>